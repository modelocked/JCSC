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DEAA5" w14:textId="77777777" w:rsidR="00CC09EE" w:rsidRDefault="00CC09EE" w:rsidP="00CC09EE">
      <w:r>
        <w:t>You are an expert in military strategy, AI in warfare, and literature review analysis, specializing in Revolution in Military Affairs (RMA), mission command, and uncrewed/AI systems. Your task is to process a list of academic sources for a 2,500-word literature review on the topic: "Mission Command, Autonomy, and the RMA Question: The Organisational Impact of Uncrewed Systems — Autopilot through the Fog: Command in the Age of Machines." The research question (RQ) is: "To what extent have uncrewed and AI-enabled systems reshaped mission command, military organisation, and the character of warfare in recent conflicts? Do these cumulative changes constitute a Revolution in Military Affairs (RMA)?"</w:t>
      </w:r>
    </w:p>
    <w:p w14:paraId="3666ADB4" w14:textId="77777777" w:rsidR="00651F22" w:rsidRDefault="00651F22" w:rsidP="00CC09EE"/>
    <w:p w14:paraId="77367C1F" w14:textId="0A8527FE" w:rsidR="0039413D" w:rsidRDefault="00651F22" w:rsidP="00CC09EE">
      <w:r>
        <w:t>You only write in british English. No oxford comma.</w:t>
      </w:r>
    </w:p>
    <w:p w14:paraId="315BEAB4" w14:textId="77777777" w:rsidR="0039413D" w:rsidRDefault="0039413D">
      <w:r>
        <w:br w:type="page"/>
      </w:r>
    </w:p>
    <w:p w14:paraId="75D86AC6" w14:textId="77777777" w:rsidR="00651F22" w:rsidRDefault="00651F22" w:rsidP="00CC09EE"/>
    <w:p w14:paraId="21831EC2" w14:textId="77777777" w:rsidR="00651F22" w:rsidRPr="00651F22" w:rsidRDefault="00651F22" w:rsidP="00651F22">
      <w:pPr>
        <w:rPr>
          <w:b/>
          <w:bCs/>
          <w:lang w:val="en-IE"/>
        </w:rPr>
      </w:pPr>
      <w:r w:rsidRPr="00651F22">
        <w:rPr>
          <w:b/>
          <w:bCs/>
          <w:lang w:val="en-IE"/>
        </w:rPr>
        <w:t>Literature Review Structure: Mission Command, Autonomy, and the RMA Question</w:t>
      </w:r>
    </w:p>
    <w:p w14:paraId="3E3FBC10" w14:textId="77777777" w:rsidR="00651F22" w:rsidRPr="00651F22" w:rsidRDefault="00651F22" w:rsidP="00651F22">
      <w:pPr>
        <w:rPr>
          <w:lang w:val="en-IE"/>
        </w:rPr>
      </w:pPr>
      <w:r w:rsidRPr="00651F22">
        <w:rPr>
          <w:b/>
          <w:bCs/>
          <w:lang w:val="en-IE"/>
        </w:rPr>
        <w:t>Title:</w:t>
      </w:r>
      <w:r w:rsidRPr="00651F22">
        <w:rPr>
          <w:lang w:val="en-IE"/>
        </w:rPr>
        <w:br/>
        <w:t>Mission Command, Autonomy, and the RMA Question: The Organisational Impact of Uncrewed Systems — Autopilot through the Fog: Command in the Age of Machines</w:t>
      </w:r>
    </w:p>
    <w:p w14:paraId="2E1E8582" w14:textId="77777777" w:rsidR="00651F22" w:rsidRPr="00651F22" w:rsidRDefault="00651F22" w:rsidP="00651F22">
      <w:pPr>
        <w:rPr>
          <w:lang w:val="en-IE"/>
        </w:rPr>
      </w:pPr>
      <w:r w:rsidRPr="00651F22">
        <w:rPr>
          <w:b/>
          <w:bCs/>
          <w:lang w:val="en-IE"/>
        </w:rPr>
        <w:t>Subtitle:</w:t>
      </w:r>
      <w:r w:rsidRPr="00651F22">
        <w:rPr>
          <w:lang w:val="en-IE"/>
        </w:rPr>
        <w:br/>
        <w:t>Assessing Whether AI and Uncrewed Systems Constitute Evolutionary Adaptation or a Revolution in Military Affairs</w:t>
      </w:r>
    </w:p>
    <w:p w14:paraId="63F4A1F1" w14:textId="77777777" w:rsidR="00651F22" w:rsidRPr="00651F22" w:rsidRDefault="00651F22" w:rsidP="00651F22">
      <w:pPr>
        <w:rPr>
          <w:lang w:val="en-IE"/>
        </w:rPr>
      </w:pPr>
      <w:r w:rsidRPr="00651F22">
        <w:rPr>
          <w:b/>
          <w:bCs/>
          <w:lang w:val="en-IE"/>
        </w:rPr>
        <w:t>Research Question (RQ):</w:t>
      </w:r>
      <w:r w:rsidRPr="00651F22">
        <w:rPr>
          <w:lang w:val="en-IE"/>
        </w:rPr>
        <w:br/>
        <w:t>To what extent have uncrewed and AI-enabled systems reshaped mission command, military organisation, and the character of warfare in recent conflicts? Do these cumulative changes constitute a Revolution in Military Affairs (RMA)?</w:t>
      </w:r>
    </w:p>
    <w:p w14:paraId="3AF592F6" w14:textId="77777777" w:rsidR="00651F22" w:rsidRPr="00651F22" w:rsidRDefault="00651F22" w:rsidP="00651F22">
      <w:pPr>
        <w:rPr>
          <w:lang w:val="en-IE"/>
        </w:rPr>
      </w:pPr>
      <w:r w:rsidRPr="00651F22">
        <w:rPr>
          <w:b/>
          <w:bCs/>
          <w:lang w:val="en-IE"/>
        </w:rPr>
        <w:t>Sub-questions:</w:t>
      </w:r>
      <w:r w:rsidRPr="00651F22">
        <w:rPr>
          <w:lang w:val="en-IE"/>
        </w:rPr>
        <w:t xml:space="preserve"> </w:t>
      </w:r>
    </w:p>
    <w:p w14:paraId="7A13BD3B" w14:textId="77777777" w:rsidR="00651F22" w:rsidRPr="00651F22" w:rsidRDefault="00651F22" w:rsidP="00651F22">
      <w:pPr>
        <w:numPr>
          <w:ilvl w:val="0"/>
          <w:numId w:val="13"/>
        </w:numPr>
        <w:rPr>
          <w:lang w:val="en-IE"/>
        </w:rPr>
      </w:pPr>
      <w:r w:rsidRPr="00651F22">
        <w:rPr>
          <w:b/>
          <w:bCs/>
          <w:lang w:val="en-IE"/>
        </w:rPr>
        <w:t>Mission Command</w:t>
      </w:r>
      <w:r w:rsidRPr="00651F22">
        <w:rPr>
          <w:lang w:val="en-IE"/>
        </w:rPr>
        <w:t xml:space="preserve">: How are uncrewed and AI-enabled systems reshaping the philosophy and practice of mission command? To what extent do concepts like the OODA loop and “hyperwar” illustrate these changes? </w:t>
      </w:r>
    </w:p>
    <w:p w14:paraId="624F86C7" w14:textId="77777777" w:rsidR="00651F22" w:rsidRPr="00651F22" w:rsidRDefault="00651F22" w:rsidP="00651F22">
      <w:pPr>
        <w:numPr>
          <w:ilvl w:val="0"/>
          <w:numId w:val="13"/>
        </w:numPr>
        <w:rPr>
          <w:lang w:val="en-IE"/>
        </w:rPr>
      </w:pPr>
      <w:r w:rsidRPr="00651F22">
        <w:rPr>
          <w:b/>
          <w:bCs/>
          <w:lang w:val="en-IE"/>
        </w:rPr>
        <w:t>Military Organisation and Structure</w:t>
      </w:r>
      <w:r w:rsidRPr="00651F22">
        <w:rPr>
          <w:lang w:val="en-IE"/>
        </w:rPr>
        <w:t xml:space="preserve">: How are Western militaries adapting their structures, force composition, and professional cultures in response to uncrewed and AI systems? Are new “elites” or organisational forms emerging, as predicted by RMA theorists? </w:t>
      </w:r>
    </w:p>
    <w:p w14:paraId="1FF2745C" w14:textId="77777777" w:rsidR="00651F22" w:rsidRPr="00651F22" w:rsidRDefault="00651F22" w:rsidP="00651F22">
      <w:pPr>
        <w:numPr>
          <w:ilvl w:val="0"/>
          <w:numId w:val="13"/>
        </w:numPr>
        <w:rPr>
          <w:lang w:val="en-IE"/>
        </w:rPr>
      </w:pPr>
      <w:r w:rsidRPr="00651F22">
        <w:rPr>
          <w:b/>
          <w:bCs/>
          <w:lang w:val="en-IE"/>
        </w:rPr>
        <w:t>Character of Warfare</w:t>
      </w:r>
      <w:r w:rsidRPr="00651F22">
        <w:rPr>
          <w:lang w:val="en-IE"/>
        </w:rPr>
        <w:t>: How have recent conflicts demonstrated changes in the conduct and character of war due to uncrewed and AI-enabled systems? Do these cumulative changes amount to evolutionary adaptation or a true RMA?</w:t>
      </w:r>
    </w:p>
    <w:p w14:paraId="3366AEC3" w14:textId="77777777" w:rsidR="00651F22" w:rsidRPr="00651F22" w:rsidRDefault="00651F22" w:rsidP="00651F22">
      <w:pPr>
        <w:rPr>
          <w:b/>
          <w:bCs/>
          <w:lang w:val="en-IE"/>
        </w:rPr>
      </w:pPr>
      <w:r w:rsidRPr="00651F22">
        <w:rPr>
          <w:b/>
          <w:bCs/>
          <w:lang w:val="en-IE"/>
        </w:rPr>
        <w:t>Proposed Structure (2,500 words, due October 11, 2025)</w:t>
      </w:r>
    </w:p>
    <w:p w14:paraId="054B314E" w14:textId="77777777" w:rsidR="00651F22" w:rsidRPr="00651F22" w:rsidRDefault="00651F22" w:rsidP="00651F22">
      <w:pPr>
        <w:numPr>
          <w:ilvl w:val="0"/>
          <w:numId w:val="14"/>
        </w:numPr>
        <w:rPr>
          <w:lang w:val="en-IE"/>
        </w:rPr>
      </w:pPr>
      <w:r w:rsidRPr="00651F22">
        <w:rPr>
          <w:b/>
          <w:bCs/>
          <w:lang w:val="en-IE"/>
        </w:rPr>
        <w:t>Introduction</w:t>
      </w:r>
      <w:r w:rsidRPr="00651F22">
        <w:rPr>
          <w:lang w:val="en-IE"/>
        </w:rPr>
        <w:t xml:space="preserve"> (~300 words) </w:t>
      </w:r>
    </w:p>
    <w:p w14:paraId="30AF353C" w14:textId="77777777" w:rsidR="00651F22" w:rsidRPr="00651F22" w:rsidRDefault="00651F22" w:rsidP="00651F22">
      <w:pPr>
        <w:numPr>
          <w:ilvl w:val="1"/>
          <w:numId w:val="14"/>
        </w:numPr>
        <w:rPr>
          <w:lang w:val="en-IE"/>
        </w:rPr>
      </w:pPr>
      <w:r w:rsidRPr="00651F22">
        <w:rPr>
          <w:lang w:val="en-IE"/>
        </w:rPr>
        <w:t xml:space="preserve">Define scope: Post-2010 literature and conflicts (e.g., Ukraine, Gaza, Gulf War I, Kosovo). </w:t>
      </w:r>
    </w:p>
    <w:p w14:paraId="4C9A059B" w14:textId="77777777" w:rsidR="00651F22" w:rsidRPr="00651F22" w:rsidRDefault="00651F22" w:rsidP="00651F22">
      <w:pPr>
        <w:numPr>
          <w:ilvl w:val="1"/>
          <w:numId w:val="14"/>
        </w:numPr>
        <w:rPr>
          <w:lang w:val="en-IE"/>
        </w:rPr>
      </w:pPr>
      <w:r w:rsidRPr="00651F22">
        <w:rPr>
          <w:lang w:val="en-IE"/>
        </w:rPr>
        <w:t xml:space="preserve">State debate: Evolution vs. revolution, with mission command as the lens. </w:t>
      </w:r>
    </w:p>
    <w:p w14:paraId="4BD5D7BC" w14:textId="77777777" w:rsidR="00651F22" w:rsidRPr="00651F22" w:rsidRDefault="00651F22" w:rsidP="00651F22">
      <w:pPr>
        <w:numPr>
          <w:ilvl w:val="1"/>
          <w:numId w:val="14"/>
        </w:numPr>
        <w:rPr>
          <w:lang w:val="en-IE"/>
        </w:rPr>
      </w:pPr>
      <w:r w:rsidRPr="00651F22">
        <w:rPr>
          <w:lang w:val="en-IE"/>
        </w:rPr>
        <w:t xml:space="preserve">Highlight relevance: Small/neutral states’ asymmetric potential (e.g., Ireland, Finland). </w:t>
      </w:r>
    </w:p>
    <w:p w14:paraId="65C22BA0" w14:textId="77777777" w:rsidR="00651F22" w:rsidRPr="00651F22" w:rsidRDefault="00651F22" w:rsidP="00651F22">
      <w:pPr>
        <w:numPr>
          <w:ilvl w:val="1"/>
          <w:numId w:val="14"/>
        </w:numPr>
        <w:rPr>
          <w:lang w:val="en-IE"/>
        </w:rPr>
      </w:pPr>
      <w:r w:rsidRPr="00651F22">
        <w:rPr>
          <w:lang w:val="en-IE"/>
        </w:rPr>
        <w:t xml:space="preserve">Methodology: Systematic search (JSTOR, </w:t>
      </w:r>
      <w:r w:rsidRPr="00651F22">
        <w:rPr>
          <w:i/>
          <w:iCs/>
          <w:lang w:val="en-IE"/>
        </w:rPr>
        <w:t>RUSI Journal</w:t>
      </w:r>
      <w:r w:rsidRPr="00651F22">
        <w:rPr>
          <w:lang w:val="en-IE"/>
        </w:rPr>
        <w:t xml:space="preserve">, 2015–2025) for “RMA,” “mission command,” “AI warfare.” </w:t>
      </w:r>
    </w:p>
    <w:p w14:paraId="65107B47" w14:textId="77777777" w:rsidR="00651F22" w:rsidRPr="00651F22" w:rsidRDefault="00651F22" w:rsidP="00651F22">
      <w:pPr>
        <w:numPr>
          <w:ilvl w:val="1"/>
          <w:numId w:val="14"/>
        </w:numPr>
        <w:rPr>
          <w:lang w:val="en-IE"/>
        </w:rPr>
      </w:pPr>
      <w:r w:rsidRPr="00651F22">
        <w:rPr>
          <w:lang w:val="en-IE"/>
        </w:rPr>
        <w:lastRenderedPageBreak/>
        <w:t xml:space="preserve">Roadmap: Link sections to RQ/sub-questions (e.g., “Section 2 frames theory, Section 3 anchors mission command, Section 4 examines organization/warfare, Section 5 synthesizes”). </w:t>
      </w:r>
    </w:p>
    <w:p w14:paraId="4456510C" w14:textId="77777777" w:rsidR="00651F22" w:rsidRPr="00651F22" w:rsidRDefault="00651F22" w:rsidP="00651F22">
      <w:pPr>
        <w:numPr>
          <w:ilvl w:val="1"/>
          <w:numId w:val="14"/>
        </w:numPr>
        <w:rPr>
          <w:lang w:val="en-IE"/>
        </w:rPr>
      </w:pPr>
      <w:r w:rsidRPr="00651F22">
        <w:rPr>
          <w:lang w:val="en-IE"/>
        </w:rPr>
        <w:t>Thesis: “AI enhances mission command but faces doctrinal inertia, suggesting evolution over RMA.”</w:t>
      </w:r>
    </w:p>
    <w:p w14:paraId="3E7015AC" w14:textId="77777777" w:rsidR="00651F22" w:rsidRPr="00651F22" w:rsidRDefault="00651F22" w:rsidP="00651F22">
      <w:pPr>
        <w:numPr>
          <w:ilvl w:val="0"/>
          <w:numId w:val="14"/>
        </w:numPr>
        <w:rPr>
          <w:lang w:val="en-IE"/>
        </w:rPr>
      </w:pPr>
      <w:r w:rsidRPr="00651F22">
        <w:rPr>
          <w:b/>
          <w:bCs/>
          <w:lang w:val="en-IE"/>
        </w:rPr>
        <w:t>Theoretical Foundations: Evolution vs. Revolution</w:t>
      </w:r>
      <w:r w:rsidRPr="00651F22">
        <w:rPr>
          <w:lang w:val="en-IE"/>
        </w:rPr>
        <w:t xml:space="preserve"> (~600 words) </w:t>
      </w:r>
    </w:p>
    <w:p w14:paraId="6CFC38EE" w14:textId="77777777" w:rsidR="00651F22" w:rsidRPr="00651F22" w:rsidRDefault="00651F22" w:rsidP="00651F22">
      <w:pPr>
        <w:numPr>
          <w:ilvl w:val="1"/>
          <w:numId w:val="14"/>
        </w:numPr>
        <w:rPr>
          <w:lang w:val="en-IE"/>
        </w:rPr>
      </w:pPr>
      <w:r w:rsidRPr="00651F22">
        <w:rPr>
          <w:lang w:val="en-IE"/>
        </w:rPr>
        <w:t xml:space="preserve">Optimists: Krepinevich (network-centric revolution), Hoffman (hyperwar via AI speed). </w:t>
      </w:r>
    </w:p>
    <w:p w14:paraId="2320ED50" w14:textId="77777777" w:rsidR="00651F22" w:rsidRPr="00651F22" w:rsidRDefault="00651F22" w:rsidP="00651F22">
      <w:pPr>
        <w:numPr>
          <w:ilvl w:val="1"/>
          <w:numId w:val="14"/>
        </w:numPr>
        <w:rPr>
          <w:lang w:val="en-IE"/>
        </w:rPr>
      </w:pPr>
      <w:r w:rsidRPr="00651F22">
        <w:rPr>
          <w:lang w:val="en-IE"/>
        </w:rPr>
        <w:t xml:space="preserve">Skeptics: Gray (strategic continuity), Betts (tech misuse risks). </w:t>
      </w:r>
    </w:p>
    <w:p w14:paraId="413CCA70" w14:textId="77777777" w:rsidR="00651F22" w:rsidRPr="00651F22" w:rsidRDefault="00651F22" w:rsidP="00651F22">
      <w:pPr>
        <w:numPr>
          <w:ilvl w:val="1"/>
          <w:numId w:val="14"/>
        </w:numPr>
        <w:rPr>
          <w:lang w:val="en-IE"/>
        </w:rPr>
      </w:pPr>
      <w:r w:rsidRPr="00651F22">
        <w:rPr>
          <w:lang w:val="en-IE"/>
        </w:rPr>
        <w:t xml:space="preserve">Cases: Gulf War I (precision strikes), Ukraine (drone swarms), Gaza (persistent fog of war). </w:t>
      </w:r>
    </w:p>
    <w:p w14:paraId="542F0340" w14:textId="77777777" w:rsidR="00651F22" w:rsidRPr="00651F22" w:rsidRDefault="00651F22" w:rsidP="00651F22">
      <w:pPr>
        <w:numPr>
          <w:ilvl w:val="1"/>
          <w:numId w:val="14"/>
        </w:numPr>
        <w:rPr>
          <w:lang w:val="en-IE"/>
        </w:rPr>
      </w:pPr>
      <w:r w:rsidRPr="00651F22">
        <w:rPr>
          <w:lang w:val="en-IE"/>
        </w:rPr>
        <w:t xml:space="preserve">Addresses sub-question: OODA/hyperwar changes. </w:t>
      </w:r>
    </w:p>
    <w:p w14:paraId="2A9CA2EA" w14:textId="77777777" w:rsidR="00651F22" w:rsidRPr="00651F22" w:rsidRDefault="00651F22" w:rsidP="00651F22">
      <w:pPr>
        <w:numPr>
          <w:ilvl w:val="1"/>
          <w:numId w:val="14"/>
        </w:numPr>
        <w:rPr>
          <w:lang w:val="en-IE"/>
        </w:rPr>
      </w:pPr>
      <w:r w:rsidRPr="00651F22">
        <w:rPr>
          <w:b/>
          <w:bCs/>
          <w:lang w:val="en-IE"/>
        </w:rPr>
        <w:t>Table</w:t>
      </w:r>
      <w:r w:rsidRPr="00651F22">
        <w:rPr>
          <w:lang w:val="en-IE"/>
        </w:rPr>
        <w:t xml:space="preserve">: Compare theorists (3 rows).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216"/>
        <w:gridCol w:w="2167"/>
        <w:gridCol w:w="2244"/>
        <w:gridCol w:w="1663"/>
      </w:tblGrid>
      <w:tr w:rsidR="00651F22" w:rsidRPr="00651F22" w14:paraId="59DA66CD" w14:textId="77777777">
        <w:trPr>
          <w:tblHeader/>
          <w:tblCellSpacing w:w="15" w:type="dxa"/>
        </w:trPr>
        <w:tc>
          <w:tcPr>
            <w:tcW w:w="0" w:type="auto"/>
            <w:vAlign w:val="center"/>
            <w:hideMark/>
          </w:tcPr>
          <w:p w14:paraId="5622BDBA" w14:textId="77777777" w:rsidR="00651F22" w:rsidRPr="00651F22" w:rsidRDefault="00651F22" w:rsidP="00651F22">
            <w:pPr>
              <w:rPr>
                <w:b/>
                <w:bCs/>
                <w:lang w:val="en-IE"/>
              </w:rPr>
            </w:pPr>
            <w:r w:rsidRPr="00651F22">
              <w:rPr>
                <w:b/>
                <w:bCs/>
                <w:lang w:val="en-IE"/>
              </w:rPr>
              <w:t>Author</w:t>
            </w:r>
          </w:p>
        </w:tc>
        <w:tc>
          <w:tcPr>
            <w:tcW w:w="0" w:type="auto"/>
            <w:vAlign w:val="center"/>
            <w:hideMark/>
          </w:tcPr>
          <w:p w14:paraId="0DD576CB" w14:textId="77777777" w:rsidR="00651F22" w:rsidRPr="00651F22" w:rsidRDefault="00651F22" w:rsidP="00651F22">
            <w:pPr>
              <w:rPr>
                <w:b/>
                <w:bCs/>
                <w:lang w:val="en-IE"/>
              </w:rPr>
            </w:pPr>
            <w:r w:rsidRPr="00651F22">
              <w:rPr>
                <w:b/>
                <w:bCs/>
                <w:lang w:val="en-IE"/>
              </w:rPr>
              <w:t>Claim</w:t>
            </w:r>
          </w:p>
        </w:tc>
        <w:tc>
          <w:tcPr>
            <w:tcW w:w="0" w:type="auto"/>
            <w:vAlign w:val="center"/>
            <w:hideMark/>
          </w:tcPr>
          <w:p w14:paraId="513B04A4" w14:textId="77777777" w:rsidR="00651F22" w:rsidRPr="00651F22" w:rsidRDefault="00651F22" w:rsidP="00651F22">
            <w:pPr>
              <w:rPr>
                <w:b/>
                <w:bCs/>
                <w:lang w:val="en-IE"/>
              </w:rPr>
            </w:pPr>
            <w:r w:rsidRPr="00651F22">
              <w:rPr>
                <w:b/>
                <w:bCs/>
                <w:lang w:val="en-IE"/>
              </w:rPr>
              <w:t>Evidence</w:t>
            </w:r>
          </w:p>
        </w:tc>
        <w:tc>
          <w:tcPr>
            <w:tcW w:w="0" w:type="auto"/>
            <w:vAlign w:val="center"/>
            <w:hideMark/>
          </w:tcPr>
          <w:p w14:paraId="602DD893" w14:textId="77777777" w:rsidR="00651F22" w:rsidRPr="00651F22" w:rsidRDefault="00651F22" w:rsidP="00651F22">
            <w:pPr>
              <w:rPr>
                <w:b/>
                <w:bCs/>
                <w:lang w:val="en-IE"/>
              </w:rPr>
            </w:pPr>
            <w:r w:rsidRPr="00651F22">
              <w:rPr>
                <w:b/>
                <w:bCs/>
                <w:lang w:val="en-IE"/>
              </w:rPr>
              <w:t>RMA Implication</w:t>
            </w:r>
          </w:p>
        </w:tc>
      </w:tr>
      <w:tr w:rsidR="00651F22" w:rsidRPr="00651F22" w14:paraId="7C7B6977" w14:textId="77777777">
        <w:trPr>
          <w:tblCellSpacing w:w="15" w:type="dxa"/>
        </w:trPr>
        <w:tc>
          <w:tcPr>
            <w:tcW w:w="0" w:type="auto"/>
            <w:vAlign w:val="center"/>
            <w:hideMark/>
          </w:tcPr>
          <w:p w14:paraId="2AA6B9CA" w14:textId="77777777" w:rsidR="00651F22" w:rsidRPr="00651F22" w:rsidRDefault="00651F22" w:rsidP="00651F22">
            <w:pPr>
              <w:rPr>
                <w:lang w:val="en-IE"/>
              </w:rPr>
            </w:pPr>
            <w:r w:rsidRPr="00651F22">
              <w:rPr>
                <w:lang w:val="en-IE"/>
              </w:rPr>
              <w:t>Krepinevich</w:t>
            </w:r>
          </w:p>
        </w:tc>
        <w:tc>
          <w:tcPr>
            <w:tcW w:w="0" w:type="auto"/>
            <w:vAlign w:val="center"/>
            <w:hideMark/>
          </w:tcPr>
          <w:p w14:paraId="593242C3" w14:textId="77777777" w:rsidR="00651F22" w:rsidRPr="00651F22" w:rsidRDefault="00651F22" w:rsidP="00651F22">
            <w:pPr>
              <w:rPr>
                <w:lang w:val="en-IE"/>
              </w:rPr>
            </w:pPr>
            <w:r w:rsidRPr="00651F22">
              <w:rPr>
                <w:lang w:val="en-IE"/>
              </w:rPr>
              <w:t>Network-centric revolution</w:t>
            </w:r>
          </w:p>
        </w:tc>
        <w:tc>
          <w:tcPr>
            <w:tcW w:w="0" w:type="auto"/>
            <w:vAlign w:val="center"/>
            <w:hideMark/>
          </w:tcPr>
          <w:p w14:paraId="78381E82" w14:textId="77777777" w:rsidR="00651F22" w:rsidRPr="00651F22" w:rsidRDefault="00651F22" w:rsidP="00651F22">
            <w:pPr>
              <w:rPr>
                <w:lang w:val="en-IE"/>
              </w:rPr>
            </w:pPr>
            <w:r w:rsidRPr="00651F22">
              <w:rPr>
                <w:lang w:val="en-IE"/>
              </w:rPr>
              <w:t>Gulf War I precision</w:t>
            </w:r>
          </w:p>
        </w:tc>
        <w:tc>
          <w:tcPr>
            <w:tcW w:w="0" w:type="auto"/>
            <w:vAlign w:val="center"/>
            <w:hideMark/>
          </w:tcPr>
          <w:p w14:paraId="1BF7621B" w14:textId="77777777" w:rsidR="00651F22" w:rsidRPr="00651F22" w:rsidRDefault="00651F22" w:rsidP="00651F22">
            <w:pPr>
              <w:rPr>
                <w:lang w:val="en-IE"/>
              </w:rPr>
            </w:pPr>
            <w:r w:rsidRPr="00651F22">
              <w:rPr>
                <w:lang w:val="en-IE"/>
              </w:rPr>
              <w:t>Revolutionary</w:t>
            </w:r>
          </w:p>
        </w:tc>
      </w:tr>
      <w:tr w:rsidR="00651F22" w:rsidRPr="00651F22" w14:paraId="069E4DDD" w14:textId="77777777">
        <w:trPr>
          <w:tblCellSpacing w:w="15" w:type="dxa"/>
        </w:trPr>
        <w:tc>
          <w:tcPr>
            <w:tcW w:w="0" w:type="auto"/>
            <w:vAlign w:val="center"/>
            <w:hideMark/>
          </w:tcPr>
          <w:p w14:paraId="2589FB42" w14:textId="77777777" w:rsidR="00651F22" w:rsidRPr="00651F22" w:rsidRDefault="00651F22" w:rsidP="00651F22">
            <w:pPr>
              <w:rPr>
                <w:lang w:val="en-IE"/>
              </w:rPr>
            </w:pPr>
            <w:r w:rsidRPr="00651F22">
              <w:rPr>
                <w:lang w:val="en-IE"/>
              </w:rPr>
              <w:t>Hoffman</w:t>
            </w:r>
          </w:p>
        </w:tc>
        <w:tc>
          <w:tcPr>
            <w:tcW w:w="0" w:type="auto"/>
            <w:vAlign w:val="center"/>
            <w:hideMark/>
          </w:tcPr>
          <w:p w14:paraId="3978E4B9" w14:textId="77777777" w:rsidR="00651F22" w:rsidRPr="00651F22" w:rsidRDefault="00651F22" w:rsidP="00651F22">
            <w:pPr>
              <w:rPr>
                <w:lang w:val="en-IE"/>
              </w:rPr>
            </w:pPr>
            <w:r w:rsidRPr="00651F22">
              <w:rPr>
                <w:lang w:val="en-IE"/>
              </w:rPr>
              <w:t>Hyperwar via AI speed</w:t>
            </w:r>
          </w:p>
        </w:tc>
        <w:tc>
          <w:tcPr>
            <w:tcW w:w="0" w:type="auto"/>
            <w:vAlign w:val="center"/>
            <w:hideMark/>
          </w:tcPr>
          <w:p w14:paraId="6DEB6D90" w14:textId="77777777" w:rsidR="00651F22" w:rsidRPr="00651F22" w:rsidRDefault="00651F22" w:rsidP="00651F22">
            <w:pPr>
              <w:rPr>
                <w:lang w:val="en-IE"/>
              </w:rPr>
            </w:pPr>
            <w:r w:rsidRPr="00651F22">
              <w:rPr>
                <w:lang w:val="en-IE"/>
              </w:rPr>
              <w:t>Ukraine’s real-time targeting</w:t>
            </w:r>
          </w:p>
        </w:tc>
        <w:tc>
          <w:tcPr>
            <w:tcW w:w="0" w:type="auto"/>
            <w:vAlign w:val="center"/>
            <w:hideMark/>
          </w:tcPr>
          <w:p w14:paraId="7BD71DC7" w14:textId="77777777" w:rsidR="00651F22" w:rsidRPr="00651F22" w:rsidRDefault="00651F22" w:rsidP="00651F22">
            <w:pPr>
              <w:rPr>
                <w:lang w:val="en-IE"/>
              </w:rPr>
            </w:pPr>
            <w:r w:rsidRPr="00651F22">
              <w:rPr>
                <w:lang w:val="en-IE"/>
              </w:rPr>
              <w:t>Revolutionary</w:t>
            </w:r>
          </w:p>
        </w:tc>
      </w:tr>
      <w:tr w:rsidR="00651F22" w:rsidRPr="00651F22" w14:paraId="49D9AC46" w14:textId="77777777">
        <w:trPr>
          <w:tblCellSpacing w:w="15" w:type="dxa"/>
        </w:trPr>
        <w:tc>
          <w:tcPr>
            <w:tcW w:w="0" w:type="auto"/>
            <w:vAlign w:val="center"/>
            <w:hideMark/>
          </w:tcPr>
          <w:p w14:paraId="021DC06D" w14:textId="77777777" w:rsidR="00651F22" w:rsidRPr="00651F22" w:rsidRDefault="00651F22" w:rsidP="00651F22">
            <w:pPr>
              <w:rPr>
                <w:lang w:val="en-IE"/>
              </w:rPr>
            </w:pPr>
            <w:r w:rsidRPr="00651F22">
              <w:rPr>
                <w:lang w:val="en-IE"/>
              </w:rPr>
              <w:t>Gray/Betts</w:t>
            </w:r>
          </w:p>
        </w:tc>
        <w:tc>
          <w:tcPr>
            <w:tcW w:w="0" w:type="auto"/>
            <w:vAlign w:val="center"/>
            <w:hideMark/>
          </w:tcPr>
          <w:p w14:paraId="4A6BBE5C" w14:textId="77777777" w:rsidR="00651F22" w:rsidRPr="00651F22" w:rsidRDefault="00651F22" w:rsidP="00651F22">
            <w:pPr>
              <w:rPr>
                <w:lang w:val="en-IE"/>
              </w:rPr>
            </w:pPr>
            <w:r w:rsidRPr="00651F22">
              <w:rPr>
                <w:lang w:val="en-IE"/>
              </w:rPr>
              <w:t>Continuity despite tech</w:t>
            </w:r>
          </w:p>
        </w:tc>
        <w:tc>
          <w:tcPr>
            <w:tcW w:w="0" w:type="auto"/>
            <w:vAlign w:val="center"/>
            <w:hideMark/>
          </w:tcPr>
          <w:p w14:paraId="2272A212" w14:textId="77777777" w:rsidR="00651F22" w:rsidRPr="00651F22" w:rsidRDefault="00651F22" w:rsidP="00651F22">
            <w:pPr>
              <w:rPr>
                <w:lang w:val="en-IE"/>
              </w:rPr>
            </w:pPr>
            <w:r w:rsidRPr="00651F22">
              <w:rPr>
                <w:lang w:val="en-IE"/>
              </w:rPr>
              <w:t>Gaza’s persistent fog</w:t>
            </w:r>
          </w:p>
        </w:tc>
        <w:tc>
          <w:tcPr>
            <w:tcW w:w="0" w:type="auto"/>
            <w:vAlign w:val="center"/>
            <w:hideMark/>
          </w:tcPr>
          <w:p w14:paraId="22C0646F" w14:textId="77777777" w:rsidR="00651F22" w:rsidRPr="00651F22" w:rsidRDefault="00651F22" w:rsidP="00651F22">
            <w:pPr>
              <w:rPr>
                <w:lang w:val="en-IE"/>
              </w:rPr>
            </w:pPr>
            <w:r w:rsidRPr="00651F22">
              <w:rPr>
                <w:lang w:val="en-IE"/>
              </w:rPr>
              <w:t>Evolutionary</w:t>
            </w:r>
          </w:p>
        </w:tc>
      </w:tr>
    </w:tbl>
    <w:p w14:paraId="3EB2CAE1" w14:textId="77777777" w:rsidR="00651F22" w:rsidRPr="00651F22" w:rsidRDefault="00651F22" w:rsidP="00651F22">
      <w:pPr>
        <w:numPr>
          <w:ilvl w:val="0"/>
          <w:numId w:val="14"/>
        </w:numPr>
        <w:rPr>
          <w:lang w:val="en-IE"/>
        </w:rPr>
      </w:pPr>
      <w:r w:rsidRPr="00651F22">
        <w:rPr>
          <w:b/>
          <w:bCs/>
          <w:lang w:val="en-IE"/>
        </w:rPr>
        <w:t>Mission Command in the Age of AI and Autonomy</w:t>
      </w:r>
      <w:r w:rsidRPr="00651F22">
        <w:rPr>
          <w:lang w:val="en-IE"/>
        </w:rPr>
        <w:t xml:space="preserve"> (~600 words) </w:t>
      </w:r>
    </w:p>
    <w:p w14:paraId="6C1DDE38" w14:textId="77777777" w:rsidR="00651F22" w:rsidRPr="00651F22" w:rsidRDefault="00651F22" w:rsidP="00651F22">
      <w:pPr>
        <w:numPr>
          <w:ilvl w:val="1"/>
          <w:numId w:val="14"/>
        </w:numPr>
        <w:rPr>
          <w:lang w:val="en-IE"/>
        </w:rPr>
      </w:pPr>
      <w:r w:rsidRPr="00651F22">
        <w:rPr>
          <w:lang w:val="en-IE"/>
        </w:rPr>
        <w:t xml:space="preserve">Optimists: Jensen (AI empowers OODA loops), Cohen (historical OODA context). </w:t>
      </w:r>
    </w:p>
    <w:p w14:paraId="50E30B4B" w14:textId="77777777" w:rsidR="00651F22" w:rsidRPr="00651F22" w:rsidRDefault="00651F22" w:rsidP="00651F22">
      <w:pPr>
        <w:numPr>
          <w:ilvl w:val="1"/>
          <w:numId w:val="14"/>
        </w:numPr>
        <w:rPr>
          <w:lang w:val="en-IE"/>
        </w:rPr>
      </w:pPr>
      <w:r w:rsidRPr="00651F22">
        <w:rPr>
          <w:lang w:val="en-IE"/>
        </w:rPr>
        <w:t xml:space="preserve">Skeptics: Adamsky (AI risks centralization), Betts (tech undermines judgment). </w:t>
      </w:r>
    </w:p>
    <w:p w14:paraId="31352D50" w14:textId="77777777" w:rsidR="00651F22" w:rsidRPr="00651F22" w:rsidRDefault="00651F22" w:rsidP="00651F22">
      <w:pPr>
        <w:numPr>
          <w:ilvl w:val="1"/>
          <w:numId w:val="14"/>
        </w:numPr>
        <w:rPr>
          <w:lang w:val="en-IE"/>
        </w:rPr>
      </w:pPr>
      <w:r w:rsidRPr="00651F22">
        <w:rPr>
          <w:lang w:val="en-IE"/>
        </w:rPr>
        <w:t xml:space="preserve">Cases: Ukraine’s drone autonomy (primary), Gulf War I (brief OODA illustration). </w:t>
      </w:r>
    </w:p>
    <w:p w14:paraId="60183392" w14:textId="77777777" w:rsidR="00651F22" w:rsidRPr="00651F22" w:rsidRDefault="00651F22" w:rsidP="00651F22">
      <w:pPr>
        <w:numPr>
          <w:ilvl w:val="1"/>
          <w:numId w:val="14"/>
        </w:numPr>
        <w:rPr>
          <w:lang w:val="en-IE"/>
        </w:rPr>
      </w:pPr>
      <w:r w:rsidRPr="00651F22">
        <w:rPr>
          <w:lang w:val="en-IE"/>
        </w:rPr>
        <w:t xml:space="preserve">Addresses sub-question: Mission command philosophy, OODA/hyperwar. </w:t>
      </w:r>
    </w:p>
    <w:p w14:paraId="1B7F5C41" w14:textId="77777777" w:rsidR="00651F22" w:rsidRPr="00651F22" w:rsidRDefault="00651F22" w:rsidP="00651F22">
      <w:pPr>
        <w:numPr>
          <w:ilvl w:val="1"/>
          <w:numId w:val="14"/>
        </w:numPr>
        <w:rPr>
          <w:lang w:val="en-IE"/>
        </w:rPr>
      </w:pPr>
      <w:r w:rsidRPr="00651F22">
        <w:rPr>
          <w:b/>
          <w:bCs/>
          <w:lang w:val="en-IE"/>
        </w:rPr>
        <w:t>Table</w:t>
      </w:r>
      <w:r w:rsidRPr="00651F22">
        <w:rPr>
          <w:lang w:val="en-IE"/>
        </w:rPr>
        <w:t xml:space="preserve">: Contrast mission command perspectives (3 rows).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539"/>
        <w:gridCol w:w="2079"/>
        <w:gridCol w:w="1616"/>
        <w:gridCol w:w="2056"/>
      </w:tblGrid>
      <w:tr w:rsidR="00651F22" w:rsidRPr="00651F22" w14:paraId="3D29E17D" w14:textId="77777777">
        <w:trPr>
          <w:tblHeader/>
          <w:tblCellSpacing w:w="15" w:type="dxa"/>
        </w:trPr>
        <w:tc>
          <w:tcPr>
            <w:tcW w:w="0" w:type="auto"/>
            <w:vAlign w:val="center"/>
            <w:hideMark/>
          </w:tcPr>
          <w:p w14:paraId="0002F8E4" w14:textId="77777777" w:rsidR="00651F22" w:rsidRPr="00651F22" w:rsidRDefault="00651F22" w:rsidP="00651F22">
            <w:pPr>
              <w:rPr>
                <w:b/>
                <w:bCs/>
                <w:lang w:val="en-IE"/>
              </w:rPr>
            </w:pPr>
            <w:r w:rsidRPr="00651F22">
              <w:rPr>
                <w:b/>
                <w:bCs/>
                <w:lang w:val="en-IE"/>
              </w:rPr>
              <w:lastRenderedPageBreak/>
              <w:t>Perspective</w:t>
            </w:r>
          </w:p>
        </w:tc>
        <w:tc>
          <w:tcPr>
            <w:tcW w:w="0" w:type="auto"/>
            <w:vAlign w:val="center"/>
            <w:hideMark/>
          </w:tcPr>
          <w:p w14:paraId="0D12FD0D" w14:textId="77777777" w:rsidR="00651F22" w:rsidRPr="00651F22" w:rsidRDefault="00651F22" w:rsidP="00651F22">
            <w:pPr>
              <w:rPr>
                <w:b/>
                <w:bCs/>
                <w:lang w:val="en-IE"/>
              </w:rPr>
            </w:pPr>
            <w:r w:rsidRPr="00651F22">
              <w:rPr>
                <w:b/>
                <w:bCs/>
                <w:lang w:val="en-IE"/>
              </w:rPr>
              <w:t>Claim</w:t>
            </w:r>
          </w:p>
        </w:tc>
        <w:tc>
          <w:tcPr>
            <w:tcW w:w="0" w:type="auto"/>
            <w:vAlign w:val="center"/>
            <w:hideMark/>
          </w:tcPr>
          <w:p w14:paraId="2C82945F" w14:textId="77777777" w:rsidR="00651F22" w:rsidRPr="00651F22" w:rsidRDefault="00651F22" w:rsidP="00651F22">
            <w:pPr>
              <w:rPr>
                <w:b/>
                <w:bCs/>
                <w:lang w:val="en-IE"/>
              </w:rPr>
            </w:pPr>
            <w:r w:rsidRPr="00651F22">
              <w:rPr>
                <w:b/>
                <w:bCs/>
                <w:lang w:val="en-IE"/>
              </w:rPr>
              <w:t>Example</w:t>
            </w:r>
          </w:p>
        </w:tc>
        <w:tc>
          <w:tcPr>
            <w:tcW w:w="0" w:type="auto"/>
            <w:vAlign w:val="center"/>
            <w:hideMark/>
          </w:tcPr>
          <w:p w14:paraId="2882CE1C" w14:textId="77777777" w:rsidR="00651F22" w:rsidRPr="00651F22" w:rsidRDefault="00651F22" w:rsidP="00651F22">
            <w:pPr>
              <w:rPr>
                <w:b/>
                <w:bCs/>
                <w:lang w:val="en-IE"/>
              </w:rPr>
            </w:pPr>
            <w:r w:rsidRPr="00651F22">
              <w:rPr>
                <w:b/>
                <w:bCs/>
                <w:lang w:val="en-IE"/>
              </w:rPr>
              <w:t>Mission Command Impact</w:t>
            </w:r>
          </w:p>
        </w:tc>
      </w:tr>
      <w:tr w:rsidR="00651F22" w:rsidRPr="00651F22" w14:paraId="255D714F" w14:textId="77777777">
        <w:trPr>
          <w:tblCellSpacing w:w="15" w:type="dxa"/>
        </w:trPr>
        <w:tc>
          <w:tcPr>
            <w:tcW w:w="0" w:type="auto"/>
            <w:vAlign w:val="center"/>
            <w:hideMark/>
          </w:tcPr>
          <w:p w14:paraId="0ABC3FAC" w14:textId="77777777" w:rsidR="00651F22" w:rsidRPr="00651F22" w:rsidRDefault="00651F22" w:rsidP="00651F22">
            <w:pPr>
              <w:rPr>
                <w:lang w:val="en-IE"/>
              </w:rPr>
            </w:pPr>
            <w:r w:rsidRPr="00651F22">
              <w:rPr>
                <w:lang w:val="en-IE"/>
              </w:rPr>
              <w:t>Jensen/Cohen</w:t>
            </w:r>
          </w:p>
        </w:tc>
        <w:tc>
          <w:tcPr>
            <w:tcW w:w="0" w:type="auto"/>
            <w:vAlign w:val="center"/>
            <w:hideMark/>
          </w:tcPr>
          <w:p w14:paraId="72E352FE" w14:textId="77777777" w:rsidR="00651F22" w:rsidRPr="00651F22" w:rsidRDefault="00651F22" w:rsidP="00651F22">
            <w:pPr>
              <w:rPr>
                <w:lang w:val="en-IE"/>
              </w:rPr>
            </w:pPr>
            <w:r w:rsidRPr="00651F22">
              <w:rPr>
                <w:lang w:val="en-IE"/>
              </w:rPr>
              <w:t>AI accelerates OODA</w:t>
            </w:r>
          </w:p>
        </w:tc>
        <w:tc>
          <w:tcPr>
            <w:tcW w:w="0" w:type="auto"/>
            <w:vAlign w:val="center"/>
            <w:hideMark/>
          </w:tcPr>
          <w:p w14:paraId="15F3CC3E" w14:textId="77777777" w:rsidR="00651F22" w:rsidRPr="00651F22" w:rsidRDefault="00651F22" w:rsidP="00651F22">
            <w:pPr>
              <w:rPr>
                <w:lang w:val="en-IE"/>
              </w:rPr>
            </w:pPr>
            <w:r w:rsidRPr="00651F22">
              <w:rPr>
                <w:lang w:val="en-IE"/>
              </w:rPr>
              <w:t>Ukraine drone ops</w:t>
            </w:r>
          </w:p>
        </w:tc>
        <w:tc>
          <w:tcPr>
            <w:tcW w:w="0" w:type="auto"/>
            <w:vAlign w:val="center"/>
            <w:hideMark/>
          </w:tcPr>
          <w:p w14:paraId="44EF24A4" w14:textId="77777777" w:rsidR="00651F22" w:rsidRPr="00651F22" w:rsidRDefault="00651F22" w:rsidP="00651F22">
            <w:pPr>
              <w:rPr>
                <w:lang w:val="en-IE"/>
              </w:rPr>
            </w:pPr>
            <w:r w:rsidRPr="00651F22">
              <w:rPr>
                <w:lang w:val="en-IE"/>
              </w:rPr>
              <w:t>Strengthens initiative</w:t>
            </w:r>
          </w:p>
        </w:tc>
      </w:tr>
      <w:tr w:rsidR="00651F22" w:rsidRPr="00651F22" w14:paraId="73CF282D" w14:textId="77777777">
        <w:trPr>
          <w:tblCellSpacing w:w="15" w:type="dxa"/>
        </w:trPr>
        <w:tc>
          <w:tcPr>
            <w:tcW w:w="0" w:type="auto"/>
            <w:vAlign w:val="center"/>
            <w:hideMark/>
          </w:tcPr>
          <w:p w14:paraId="0CD0B35A" w14:textId="77777777" w:rsidR="00651F22" w:rsidRPr="00651F22" w:rsidRDefault="00651F22" w:rsidP="00651F22">
            <w:pPr>
              <w:rPr>
                <w:lang w:val="en-IE"/>
              </w:rPr>
            </w:pPr>
            <w:r w:rsidRPr="00651F22">
              <w:rPr>
                <w:lang w:val="en-IE"/>
              </w:rPr>
              <w:t>Adamsky/Betts</w:t>
            </w:r>
          </w:p>
        </w:tc>
        <w:tc>
          <w:tcPr>
            <w:tcW w:w="0" w:type="auto"/>
            <w:vAlign w:val="center"/>
            <w:hideMark/>
          </w:tcPr>
          <w:p w14:paraId="3D7D3A65" w14:textId="77777777" w:rsidR="00651F22" w:rsidRPr="00651F22" w:rsidRDefault="00651F22" w:rsidP="00651F22">
            <w:pPr>
              <w:rPr>
                <w:lang w:val="en-IE"/>
              </w:rPr>
            </w:pPr>
            <w:r w:rsidRPr="00651F22">
              <w:rPr>
                <w:lang w:val="en-IE"/>
              </w:rPr>
              <w:t>AI risks over-centralization</w:t>
            </w:r>
          </w:p>
        </w:tc>
        <w:tc>
          <w:tcPr>
            <w:tcW w:w="0" w:type="auto"/>
            <w:vAlign w:val="center"/>
            <w:hideMark/>
          </w:tcPr>
          <w:p w14:paraId="0835FF19" w14:textId="77777777" w:rsidR="00651F22" w:rsidRPr="00651F22" w:rsidRDefault="00651F22" w:rsidP="00651F22">
            <w:pPr>
              <w:rPr>
                <w:lang w:val="en-IE"/>
              </w:rPr>
            </w:pPr>
            <w:r w:rsidRPr="00651F22">
              <w:rPr>
                <w:lang w:val="en-IE"/>
              </w:rPr>
              <w:t>US AI oversight issues</w:t>
            </w:r>
          </w:p>
        </w:tc>
        <w:tc>
          <w:tcPr>
            <w:tcW w:w="0" w:type="auto"/>
            <w:vAlign w:val="center"/>
            <w:hideMark/>
          </w:tcPr>
          <w:p w14:paraId="1A8823B9" w14:textId="77777777" w:rsidR="00651F22" w:rsidRPr="00651F22" w:rsidRDefault="00651F22" w:rsidP="00651F22">
            <w:pPr>
              <w:rPr>
                <w:lang w:val="en-IE"/>
              </w:rPr>
            </w:pPr>
            <w:r w:rsidRPr="00651F22">
              <w:rPr>
                <w:lang w:val="en-IE"/>
              </w:rPr>
              <w:t>Undermines initiative</w:t>
            </w:r>
          </w:p>
        </w:tc>
      </w:tr>
    </w:tbl>
    <w:p w14:paraId="6D453A7C" w14:textId="77777777" w:rsidR="00651F22" w:rsidRPr="00651F22" w:rsidRDefault="00651F22" w:rsidP="00651F22">
      <w:pPr>
        <w:numPr>
          <w:ilvl w:val="0"/>
          <w:numId w:val="14"/>
        </w:numPr>
        <w:rPr>
          <w:lang w:val="en-IE"/>
        </w:rPr>
      </w:pPr>
      <w:r w:rsidRPr="00651F22">
        <w:rPr>
          <w:b/>
          <w:bCs/>
          <w:lang w:val="en-IE"/>
        </w:rPr>
        <w:t>Organisational Adaptation and Warfare Character</w:t>
      </w:r>
      <w:r w:rsidRPr="00651F22">
        <w:rPr>
          <w:lang w:val="en-IE"/>
        </w:rPr>
        <w:t xml:space="preserve"> (~600 words) </w:t>
      </w:r>
    </w:p>
    <w:p w14:paraId="13E195DE" w14:textId="77777777" w:rsidR="00651F22" w:rsidRPr="00651F22" w:rsidRDefault="00651F22" w:rsidP="00651F22">
      <w:pPr>
        <w:numPr>
          <w:ilvl w:val="1"/>
          <w:numId w:val="14"/>
        </w:numPr>
        <w:rPr>
          <w:lang w:val="en-IE"/>
        </w:rPr>
      </w:pPr>
      <w:r w:rsidRPr="00651F22">
        <w:rPr>
          <w:lang w:val="en-IE"/>
        </w:rPr>
        <w:t xml:space="preserve">Optimists: Krepinevich (new elites), Scharre (autonomous units). </w:t>
      </w:r>
    </w:p>
    <w:p w14:paraId="503F3200" w14:textId="77777777" w:rsidR="00651F22" w:rsidRPr="00651F22" w:rsidRDefault="00651F22" w:rsidP="00651F22">
      <w:pPr>
        <w:numPr>
          <w:ilvl w:val="1"/>
          <w:numId w:val="14"/>
        </w:numPr>
        <w:rPr>
          <w:lang w:val="en-IE"/>
        </w:rPr>
      </w:pPr>
      <w:r w:rsidRPr="00651F22">
        <w:rPr>
          <w:lang w:val="en-IE"/>
        </w:rPr>
        <w:t xml:space="preserve">Skeptics: Murray (cultural resistance), Metz (doctrinal inertia post-defeat). </w:t>
      </w:r>
    </w:p>
    <w:p w14:paraId="236E075D" w14:textId="77777777" w:rsidR="00651F22" w:rsidRPr="00651F22" w:rsidRDefault="00651F22" w:rsidP="00651F22">
      <w:pPr>
        <w:numPr>
          <w:ilvl w:val="1"/>
          <w:numId w:val="14"/>
        </w:numPr>
        <w:rPr>
          <w:lang w:val="en-IE"/>
        </w:rPr>
      </w:pPr>
      <w:r w:rsidRPr="00651F22">
        <w:rPr>
          <w:lang w:val="en-IE"/>
        </w:rPr>
        <w:t xml:space="preserve">Cases: Israel (UAV integration), Kosovo (early UAVs), Russia (hierarchical failures). </w:t>
      </w:r>
    </w:p>
    <w:p w14:paraId="4F1D3AB3" w14:textId="77777777" w:rsidR="00651F22" w:rsidRPr="00651F22" w:rsidRDefault="00651F22" w:rsidP="00651F22">
      <w:pPr>
        <w:numPr>
          <w:ilvl w:val="1"/>
          <w:numId w:val="14"/>
        </w:numPr>
        <w:rPr>
          <w:lang w:val="en-IE"/>
        </w:rPr>
      </w:pPr>
      <w:r w:rsidRPr="00651F22">
        <w:rPr>
          <w:lang w:val="en-IE"/>
        </w:rPr>
        <w:t xml:space="preserve">Link: Adaptation shapes mission command autonomy (e.g., elites enabling decentralized command). </w:t>
      </w:r>
    </w:p>
    <w:p w14:paraId="2F61BC8C" w14:textId="77777777" w:rsidR="00651F22" w:rsidRPr="00651F22" w:rsidRDefault="00651F22" w:rsidP="00651F22">
      <w:pPr>
        <w:numPr>
          <w:ilvl w:val="1"/>
          <w:numId w:val="14"/>
        </w:numPr>
        <w:rPr>
          <w:lang w:val="en-IE"/>
        </w:rPr>
      </w:pPr>
      <w:r w:rsidRPr="00651F22">
        <w:rPr>
          <w:lang w:val="en-IE"/>
        </w:rPr>
        <w:t>Addresses sub-questions: Organization, new elites, warfare character.</w:t>
      </w:r>
    </w:p>
    <w:p w14:paraId="538B0054" w14:textId="77777777" w:rsidR="00651F22" w:rsidRPr="00651F22" w:rsidRDefault="00651F22" w:rsidP="00651F22">
      <w:pPr>
        <w:numPr>
          <w:ilvl w:val="0"/>
          <w:numId w:val="14"/>
        </w:numPr>
        <w:rPr>
          <w:lang w:val="en-IE"/>
        </w:rPr>
      </w:pPr>
      <w:r w:rsidRPr="00651F22">
        <w:rPr>
          <w:b/>
          <w:bCs/>
          <w:lang w:val="en-IE"/>
        </w:rPr>
        <w:t>Synthesis, Implications, and Gaps</w:t>
      </w:r>
      <w:r w:rsidRPr="00651F22">
        <w:rPr>
          <w:lang w:val="en-IE"/>
        </w:rPr>
        <w:t xml:space="preserve"> (~150–200 words) </w:t>
      </w:r>
    </w:p>
    <w:p w14:paraId="16987C92" w14:textId="77777777" w:rsidR="00651F22" w:rsidRPr="00651F22" w:rsidRDefault="00651F22" w:rsidP="00651F22">
      <w:pPr>
        <w:numPr>
          <w:ilvl w:val="1"/>
          <w:numId w:val="14"/>
        </w:numPr>
        <w:rPr>
          <w:lang w:val="en-IE"/>
        </w:rPr>
      </w:pPr>
      <w:r w:rsidRPr="00651F22">
        <w:rPr>
          <w:lang w:val="en-IE"/>
        </w:rPr>
        <w:t xml:space="preserve">Synthesize: Convergence (AI’s speed/ISR benefits) vs. divergence (RMA vs. inertia). </w:t>
      </w:r>
    </w:p>
    <w:p w14:paraId="72EFAFA6" w14:textId="77777777" w:rsidR="00651F22" w:rsidRPr="00651F22" w:rsidRDefault="00651F22" w:rsidP="00651F22">
      <w:pPr>
        <w:numPr>
          <w:ilvl w:val="1"/>
          <w:numId w:val="14"/>
        </w:numPr>
        <w:rPr>
          <w:lang w:val="en-IE"/>
        </w:rPr>
      </w:pPr>
      <w:r w:rsidRPr="00651F22">
        <w:rPr>
          <w:lang w:val="en-IE"/>
        </w:rPr>
        <w:t xml:space="preserve">Small states: Estonia (cyber-AI, per Raska), Ireland (neutrality caution), Finland (drones). </w:t>
      </w:r>
    </w:p>
    <w:p w14:paraId="70325F80" w14:textId="77777777" w:rsidR="00651F22" w:rsidRPr="00651F22" w:rsidRDefault="00651F22" w:rsidP="00651F22">
      <w:pPr>
        <w:numPr>
          <w:ilvl w:val="1"/>
          <w:numId w:val="14"/>
        </w:numPr>
        <w:rPr>
          <w:lang w:val="en-IE"/>
        </w:rPr>
      </w:pPr>
      <w:r w:rsidRPr="00651F22">
        <w:rPr>
          <w:lang w:val="en-IE"/>
        </w:rPr>
        <w:t xml:space="preserve">Gap: “Sparse evidence on small-state AI/mission command limits transferability; Ireland must adapt cautiously.” </w:t>
      </w:r>
    </w:p>
    <w:p w14:paraId="5786966D" w14:textId="77777777" w:rsidR="00651F22" w:rsidRPr="00651F22" w:rsidRDefault="00651F22" w:rsidP="00651F22">
      <w:pPr>
        <w:numPr>
          <w:ilvl w:val="1"/>
          <w:numId w:val="14"/>
        </w:numPr>
        <w:rPr>
          <w:lang w:val="en-IE"/>
        </w:rPr>
      </w:pPr>
      <w:r w:rsidRPr="00651F22">
        <w:rPr>
          <w:lang w:val="en-IE"/>
        </w:rPr>
        <w:t>Conclusion: “AI drives evolutionary efficiencies in mission command, but RMA requires overcoming cultural inertia.”</w:t>
      </w:r>
    </w:p>
    <w:p w14:paraId="6145C736" w14:textId="77777777" w:rsidR="00651F22" w:rsidRPr="00651F22" w:rsidRDefault="00651F22" w:rsidP="00651F22">
      <w:pPr>
        <w:rPr>
          <w:b/>
          <w:bCs/>
          <w:lang w:val="en-IE"/>
        </w:rPr>
      </w:pPr>
      <w:r w:rsidRPr="00651F22">
        <w:rPr>
          <w:b/>
          <w:bCs/>
          <w:lang w:val="en-IE"/>
        </w:rPr>
        <w:t>Writing Timeline (Sept 20–Oct 11, 2025)</w:t>
      </w:r>
    </w:p>
    <w:p w14:paraId="4CF846DF" w14:textId="77777777" w:rsidR="00651F22" w:rsidRPr="00651F22" w:rsidRDefault="00651F22" w:rsidP="00651F22">
      <w:pPr>
        <w:numPr>
          <w:ilvl w:val="0"/>
          <w:numId w:val="15"/>
        </w:numPr>
        <w:rPr>
          <w:lang w:val="en-IE"/>
        </w:rPr>
      </w:pPr>
      <w:r w:rsidRPr="00651F22">
        <w:rPr>
          <w:b/>
          <w:bCs/>
          <w:lang w:val="en-IE"/>
        </w:rPr>
        <w:t>Week 1 (Sept 20–26, ~15 hours)</w:t>
      </w:r>
      <w:r w:rsidRPr="00651F22">
        <w:rPr>
          <w:lang w:val="en-IE"/>
        </w:rPr>
        <w:t xml:space="preserve">: Research 12–15 sources (Krepinevich, Gray, Cohen, Jensen, Adamsky, Scharre, Murray, Metz, Raska, RAND, </w:t>
      </w:r>
      <w:r w:rsidRPr="00651F22">
        <w:rPr>
          <w:i/>
          <w:iCs/>
          <w:lang w:val="en-IE"/>
        </w:rPr>
        <w:t>RUSI Journal</w:t>
      </w:r>
      <w:r w:rsidRPr="00651F22">
        <w:rPr>
          <w:lang w:val="en-IE"/>
        </w:rPr>
        <w:t xml:space="preserve">). Confirm title with supervisor. Draft introduction (~300 words). </w:t>
      </w:r>
    </w:p>
    <w:p w14:paraId="6BC3B432" w14:textId="77777777" w:rsidR="00651F22" w:rsidRPr="00651F22" w:rsidRDefault="00651F22" w:rsidP="00651F22">
      <w:pPr>
        <w:numPr>
          <w:ilvl w:val="0"/>
          <w:numId w:val="15"/>
        </w:numPr>
        <w:rPr>
          <w:lang w:val="en-IE"/>
        </w:rPr>
      </w:pPr>
      <w:r w:rsidRPr="00651F22">
        <w:rPr>
          <w:b/>
          <w:bCs/>
          <w:lang w:val="en-IE"/>
        </w:rPr>
        <w:t>Week 2 (Sept 27–Oct 3, ~16 hours)</w:t>
      </w:r>
      <w:r w:rsidRPr="00651F22">
        <w:rPr>
          <w:lang w:val="en-IE"/>
        </w:rPr>
        <w:t xml:space="preserve">: Draft Sections 2–4 (~1,800 words); include tables. Allocate ~2 hours to source Hoffman, Jensen, Scharre, Raska. </w:t>
      </w:r>
    </w:p>
    <w:p w14:paraId="4DE4E48A" w14:textId="77777777" w:rsidR="00651F22" w:rsidRPr="00651F22" w:rsidRDefault="00651F22" w:rsidP="00651F22">
      <w:pPr>
        <w:numPr>
          <w:ilvl w:val="0"/>
          <w:numId w:val="15"/>
        </w:numPr>
        <w:rPr>
          <w:lang w:val="en-IE"/>
        </w:rPr>
      </w:pPr>
      <w:r w:rsidRPr="00651F22">
        <w:rPr>
          <w:b/>
          <w:bCs/>
          <w:lang w:val="en-IE"/>
        </w:rPr>
        <w:t>Week 3 (Oct 4–10, ~11 hours)</w:t>
      </w:r>
      <w:r w:rsidRPr="00651F22">
        <w:rPr>
          <w:lang w:val="en-IE"/>
        </w:rPr>
        <w:t>: Draft Section 5 (</w:t>
      </w:r>
      <w:del w:id="0" w:author="Unknown">
        <w:r w:rsidRPr="00651F22">
          <w:rPr>
            <w:lang w:val="en-IE"/>
          </w:rPr>
          <w:delText>150–200 words); revise full draft (</w:delText>
        </w:r>
      </w:del>
      <w:r w:rsidRPr="00651F22">
        <w:rPr>
          <w:lang w:val="en-IE"/>
        </w:rPr>
        <w:t>2,300 words); proofread, submit by Oct 10.</w:t>
      </w:r>
    </w:p>
    <w:p w14:paraId="673F7389" w14:textId="77777777" w:rsidR="00CC09EE" w:rsidRDefault="00CC09EE" w:rsidP="00CC09EE"/>
    <w:p w14:paraId="0840466F" w14:textId="77777777" w:rsidR="00CC09EE" w:rsidRDefault="00CC09EE" w:rsidP="00CC09EE">
      <w:r>
        <w:t>The sources to analyze are prioritized by importance (Tier 1: Must-Read; Tier 2: High Priority; Tier 3: Supplementary). For each source, access the full content if needed (e.g., via provided links or tools like browse_page for PDFs/excerpts). Analyze them sequentially, starting with Tier 1.</w:t>
      </w:r>
    </w:p>
    <w:p w14:paraId="24DAC6E0" w14:textId="77777777" w:rsidR="00CC09EE" w:rsidRDefault="00CC09EE" w:rsidP="00CC09EE"/>
    <w:p w14:paraId="780C3BD7" w14:textId="77777777" w:rsidR="00CC09EE" w:rsidRDefault="00CC09EE" w:rsidP="00CC09EE">
      <w:r>
        <w:t>### Source List:</w:t>
      </w:r>
    </w:p>
    <w:p w14:paraId="0860975A" w14:textId="77777777" w:rsidR="00CC09EE" w:rsidRDefault="00CC09EE" w:rsidP="00CC09EE">
      <w:r>
        <w:t>#### Tier 1: Must-Read</w:t>
      </w:r>
    </w:p>
    <w:p w14:paraId="7C9B0F10" w14:textId="77777777" w:rsidR="00CC09EE" w:rsidRDefault="00CC09EE" w:rsidP="00CC09EE">
      <w:r>
        <w:t>1. The Military-Technical Revolution: A Preliminary Assessment by Andrew F. Krepinevich (CSBA Report, 2002) - [PDF](https://csbaonline.org/uploads/documents/2002.10.02-Military-Technical-Revolution.pdf)</w:t>
      </w:r>
    </w:p>
    <w:p w14:paraId="639DE1EE" w14:textId="77777777" w:rsidR="00CC09EE" w:rsidRDefault="00CC09EE" w:rsidP="00CC09EE">
      <w:r>
        <w:t>2. Strategy for Chaos: Revolutions in Military Affairs and the Evidence of History by Colin S. Gray (Frank Cass, 2002) - [JSTOR Excerpt](https://www.jstor.org/stable/20097851)</w:t>
      </w:r>
    </w:p>
    <w:p w14:paraId="3AF150E3" w14:textId="77777777" w:rsidR="00CC09EE" w:rsidRDefault="00CC09EE" w:rsidP="00CC09EE">
      <w:r>
        <w:t>3. Forging the Sword: Doctrinal Change in the U.S. Army by Benjamin Jensen (Cambria Press, 2016) - [CSIS Profile/Excerpts](https://www.csis.org/people/benjamin-jensen)</w:t>
      </w:r>
    </w:p>
    <w:p w14:paraId="56B8DDBE" w14:textId="77777777" w:rsidR="00CC09EE" w:rsidRDefault="00CC09EE" w:rsidP="00CC09EE">
      <w:r>
        <w:t>4. The Russian Way of Deterrence: Strategic Culture, Coercion, and War by Dmitry Adamsky (Stanford University Press, 2023) - [Stanford Excerpt](https://www-sup.stanford.edu/books/extra/?id=34977&amp;i=Introduction.html)</w:t>
      </w:r>
    </w:p>
    <w:p w14:paraId="0D1FB498" w14:textId="77777777" w:rsidR="00CC09EE" w:rsidRDefault="00CC09EE" w:rsidP="00CC09EE">
      <w:r>
        <w:t>5. Army of None: Autonomous Weapons and the Future of War by Paul Scharre (W.W. Norton, 2018) - [CNAS Excerpt](https://www.cnas.org/publications/commentary/army-of-none-autonomous-weapons-and-the-future-of-war)</w:t>
      </w:r>
    </w:p>
    <w:p w14:paraId="145FD448" w14:textId="77777777" w:rsidR="00CC09EE" w:rsidRDefault="00CC09EE" w:rsidP="00CC09EE">
      <w:r>
        <w:t>6. The Dynamics of Military Revolution, 1300–2050 by Williamson Murray &amp; MacGregor Knox (eds.) (Cambridge University Press, 2001) - [Cambridge Excerpt](https://www.cambridge.org/core/books/dynamics-of-military-revolution-13002050/E681217568FBBFC3EA3ADC9AF28959A5)</w:t>
      </w:r>
    </w:p>
    <w:p w14:paraId="3B5F9650" w14:textId="77777777" w:rsidR="00CC09EE" w:rsidRDefault="00CC09EE" w:rsidP="00CC09EE">
      <w:r>
        <w:t>7. The AI Wave in Defence Innovation: Assessing Military Artificial Intelligence Strategies, Capabilities, and Trajectories by Michael Raska &amp; Richard A. Bitzinger (eds.) (Routledge, 2023) - [RSIS Profile/Excerpt](https://rsis.edu.sg/staff-publication/the-ai-wave-in-defence-innovation-assessing-military-artificial-intelligence-strategies-capabilities-and-trajectories/)</w:t>
      </w:r>
    </w:p>
    <w:p w14:paraId="5D1651D4" w14:textId="77777777" w:rsidR="00CC09EE" w:rsidRDefault="00CC09EE" w:rsidP="00CC09EE">
      <w:r>
        <w:t>8. The Drones of War: Ukraine's Small Unmanned Aircraft Systems (sUAS) in the Russia-Ukraine Conflict by Stacie L. Pettyjohn et al. (RAND, 2024) - [RAND PDF](https://www.rand.org/content/dam/rand/pubs/research_reports/RRA3100/RRA3141-2/RAND_RRA3141-2.pdf)</w:t>
      </w:r>
    </w:p>
    <w:p w14:paraId="3C4E18E5" w14:textId="77777777" w:rsidR="00CC09EE" w:rsidRDefault="00CC09EE" w:rsidP="00CC09EE"/>
    <w:p w14:paraId="1B1DCBBB" w14:textId="77777777" w:rsidR="00CC09EE" w:rsidRDefault="00CC09EE" w:rsidP="00CC09EE">
      <w:r>
        <w:lastRenderedPageBreak/>
        <w:t>#### Tier 2: High Priority</w:t>
      </w:r>
    </w:p>
    <w:p w14:paraId="611D83CC" w14:textId="77777777" w:rsidR="00CC09EE" w:rsidRDefault="00CC09EE" w:rsidP="00CC09EE">
      <w:r>
        <w:t>9. A Revolution in Warfare by Eliot A. Cohen (Foreign Affairs, 1996) - [Foreign Affairs](https://www.foreignaffairs.com/articles/united-states/1996-03-01/revolution-warfare)</w:t>
      </w:r>
    </w:p>
    <w:p w14:paraId="44561229" w14:textId="77777777" w:rsidR="00CC09EE" w:rsidRDefault="00CC09EE" w:rsidP="00CC09EE">
      <w:r>
        <w:t>10. Rethinking Insurgency: The Future of American Strategy by Steven Metz (SSI Monograph, 2007) - [SSI PDF](https://press.armywarcollege.edu/cgi/viewcontent.cgi?article=1000&amp;context=monographs)</w:t>
      </w:r>
    </w:p>
    <w:p w14:paraId="35037BB2" w14:textId="77777777" w:rsidR="00CC09EE" w:rsidRDefault="00CC09EE" w:rsidP="00CC09EE">
      <w:r>
        <w:t>11. Protecting the Force from Uncrewed Aerial Systems by Jack Watling &amp; Justin Bronk (RUSI, 2024) - [RUSI PDF](https://static.rusi.org/protecting-the-force-from-uncrewed-uas.pdf)</w:t>
      </w:r>
    </w:p>
    <w:p w14:paraId="61AD3C78" w14:textId="77777777" w:rsidR="00CC09EE" w:rsidRDefault="00CC09EE" w:rsidP="00CC09EE">
      <w:r>
        <w:t>12. Russia’s Massed Strikes: The Strategy of Coercion by Salvo by Benjamin Jensen (CSIS Report, 2025) - [CSIS PDF](https://www.csis.org/analysis/russias-massed-strikes-strategy-coercion-salvo)</w:t>
      </w:r>
    </w:p>
    <w:p w14:paraId="4DF5BB82" w14:textId="77777777" w:rsidR="00CC09EE" w:rsidRDefault="00CC09EE" w:rsidP="00CC09EE">
      <w:r>
        <w:t>13. Is Military Technology the Answer? by Richard K. Betts (Foreign Affairs, 1996/2014) - [Foreign Affairs Article](https://www.foreignaffairs.com/authors/richard-k-betts)</w:t>
      </w:r>
    </w:p>
    <w:p w14:paraId="672743FD" w14:textId="77777777" w:rsidR="00CC09EE" w:rsidRDefault="00CC09EE" w:rsidP="00CC09EE"/>
    <w:p w14:paraId="686831FA" w14:textId="77777777" w:rsidR="00CC09EE" w:rsidRDefault="00CC09EE" w:rsidP="00CC09EE">
      <w:r>
        <w:t>#### Tier 3: Supplementary</w:t>
      </w:r>
    </w:p>
    <w:p w14:paraId="00522156" w14:textId="77777777" w:rsidR="00CC09EE" w:rsidRDefault="00CC09EE" w:rsidP="00CC09EE">
      <w:r>
        <w:t>14. Lessons from the War in Ukraine for Space (with UAS sections) by Alexandra T. Evans et al. (RAND, 2025) - [RAND PDF](https://www.rand.org/content/dam/rand/pubs/research_reports/RRA2900/RRA2950-1/RAND_RRA2950-1.pdf)</w:t>
      </w:r>
    </w:p>
    <w:p w14:paraId="69D587BA" w14:textId="77777777" w:rsidR="00CC09EE" w:rsidRDefault="00CC09EE" w:rsidP="00CC09EE">
      <w:r>
        <w:t>15. Analysis, War, and Decision: Why Intelligence Failures Are Inevitable by Richard K. Betts (World Politics, 1978/2007) - [JSTOR](https://www.jstor.org/stable/2009967)</w:t>
      </w:r>
    </w:p>
    <w:p w14:paraId="3FC4E036" w14:textId="77777777" w:rsidR="00CC09EE" w:rsidRDefault="00CC09EE" w:rsidP="00CC09EE"/>
    <w:p w14:paraId="7EDA4038" w14:textId="77777777" w:rsidR="00CC09EE" w:rsidRDefault="00CC09EE" w:rsidP="00CC09EE">
      <w:r>
        <w:t>Follow these steps precisely for the entire process:</w:t>
      </w:r>
    </w:p>
    <w:p w14:paraId="15DEA4EC" w14:textId="77777777" w:rsidR="00CC09EE" w:rsidRDefault="00CC09EE" w:rsidP="00CC09EE"/>
    <w:p w14:paraId="1969BFE3" w14:textId="6058FD16" w:rsidR="00CC09EE" w:rsidRDefault="00CC09EE" w:rsidP="00CC09EE">
      <w:r>
        <w:t>**Step 7: Use AI to analyze each paper in DIMER</w:t>
      </w:r>
      <w:r w:rsidR="00E17B83">
        <w:t>S</w:t>
      </w:r>
      <w:r>
        <w:t xml:space="preserve"> format**  </w:t>
      </w:r>
    </w:p>
    <w:p w14:paraId="45A0331A" w14:textId="77777777" w:rsidR="00E17B83" w:rsidRPr="00C647FE" w:rsidRDefault="00E17B83" w:rsidP="00E17B83">
      <w:pPr>
        <w:pStyle w:val="Heading1"/>
        <w:rPr>
          <w:lang w:val="en-IE"/>
        </w:rPr>
      </w:pPr>
      <w:r w:rsidRPr="00C647FE">
        <w:rPr>
          <w:lang w:val="en-IE"/>
        </w:rPr>
        <w:t>Guide for You (the Writer) — How to Write Critically</w:t>
      </w:r>
    </w:p>
    <w:p w14:paraId="2DD555DF" w14:textId="77777777" w:rsidR="00E17B83" w:rsidRPr="00C647FE" w:rsidRDefault="00E17B83" w:rsidP="00E17B83">
      <w:pPr>
        <w:rPr>
          <w:lang w:val="en-IE"/>
        </w:rPr>
      </w:pPr>
      <w:r w:rsidRPr="00C647FE">
        <w:rPr>
          <w:lang w:val="en-IE"/>
        </w:rPr>
        <w:t xml:space="preserve">Use the </w:t>
      </w:r>
      <w:r w:rsidRPr="00C647FE">
        <w:rPr>
          <w:b/>
          <w:bCs/>
          <w:lang w:val="en-IE"/>
        </w:rPr>
        <w:t>DIMER</w:t>
      </w:r>
      <w:r w:rsidRPr="00C647FE">
        <w:rPr>
          <w:lang w:val="en-IE"/>
        </w:rPr>
        <w:t xml:space="preserve"> structure, embedding the required questions at each stage. Every major section must end with a </w:t>
      </w:r>
      <w:r w:rsidRPr="00C647FE">
        <w:rPr>
          <w:b/>
          <w:bCs/>
          <w:lang w:val="en-IE"/>
        </w:rPr>
        <w:t>Limit → Implication</w:t>
      </w:r>
      <w:r w:rsidRPr="00C647FE">
        <w:rPr>
          <w:lang w:val="en-IE"/>
        </w:rPr>
        <w:t xml:space="preserve"> statement to demonstrate criticality and application.</w:t>
      </w:r>
    </w:p>
    <w:p w14:paraId="6C4C154A" w14:textId="77777777" w:rsidR="00E17B83" w:rsidRPr="00C647FE" w:rsidRDefault="00E17B83" w:rsidP="00E17B83">
      <w:pPr>
        <w:rPr>
          <w:lang w:val="en-IE"/>
        </w:rPr>
      </w:pPr>
      <w:r>
        <w:rPr>
          <w:lang w:val="en-IE"/>
        </w:rPr>
        <w:lastRenderedPageBreak/>
        <w:pict w14:anchorId="37CA39A9">
          <v:rect id="_x0000_i1025" style="width:0;height:1.5pt" o:hralign="center" o:hrstd="t" o:hr="t" fillcolor="#a0a0a0" stroked="f"/>
        </w:pict>
      </w:r>
    </w:p>
    <w:p w14:paraId="3DD9AA73" w14:textId="77777777" w:rsidR="00E17B83" w:rsidRPr="00C647FE" w:rsidRDefault="00E17B83" w:rsidP="00E17B83">
      <w:pPr>
        <w:pStyle w:val="Heading2"/>
        <w:rPr>
          <w:lang w:val="en-IE"/>
        </w:rPr>
      </w:pPr>
      <w:r w:rsidRPr="00C647FE">
        <w:rPr>
          <w:lang w:val="en-IE"/>
        </w:rPr>
        <w:t>D – Describe</w:t>
      </w:r>
    </w:p>
    <w:p w14:paraId="626CCD46" w14:textId="77777777" w:rsidR="00E17B83" w:rsidRPr="00C647FE" w:rsidRDefault="00E17B83" w:rsidP="00E17B83">
      <w:pPr>
        <w:numPr>
          <w:ilvl w:val="0"/>
          <w:numId w:val="16"/>
        </w:numPr>
        <w:rPr>
          <w:lang w:val="en-IE"/>
        </w:rPr>
      </w:pPr>
      <w:r w:rsidRPr="00C647FE">
        <w:rPr>
          <w:lang w:val="en-IE"/>
        </w:rPr>
        <w:t>What’s it about?</w:t>
      </w:r>
    </w:p>
    <w:p w14:paraId="030BEBEC" w14:textId="77777777" w:rsidR="00E17B83" w:rsidRPr="00C647FE" w:rsidRDefault="00E17B83" w:rsidP="00E17B83">
      <w:pPr>
        <w:numPr>
          <w:ilvl w:val="0"/>
          <w:numId w:val="16"/>
        </w:numPr>
        <w:rPr>
          <w:lang w:val="en-IE"/>
        </w:rPr>
      </w:pPr>
      <w:r w:rsidRPr="00C647FE">
        <w:rPr>
          <w:lang w:val="en-IE"/>
        </w:rPr>
        <w:t>What does it consist of (theory, evidence, case study)?</w:t>
      </w:r>
    </w:p>
    <w:p w14:paraId="7B666904" w14:textId="77777777" w:rsidR="00E17B83" w:rsidRPr="00C647FE" w:rsidRDefault="00E17B83" w:rsidP="00E17B83">
      <w:pPr>
        <w:numPr>
          <w:ilvl w:val="0"/>
          <w:numId w:val="16"/>
        </w:numPr>
        <w:rPr>
          <w:lang w:val="en-IE"/>
        </w:rPr>
      </w:pPr>
      <w:r w:rsidRPr="00C647FE">
        <w:rPr>
          <w:lang w:val="en-IE"/>
        </w:rPr>
        <w:t xml:space="preserve">What are the </w:t>
      </w:r>
      <w:r w:rsidRPr="00C647FE">
        <w:rPr>
          <w:b/>
          <w:bCs/>
          <w:lang w:val="en-IE"/>
        </w:rPr>
        <w:t>key arguments</w:t>
      </w:r>
      <w:r w:rsidRPr="00C647FE">
        <w:rPr>
          <w:lang w:val="en-IE"/>
        </w:rPr>
        <w:t xml:space="preserve"> the author is making?</w:t>
      </w:r>
    </w:p>
    <w:p w14:paraId="22D7A5B5" w14:textId="77777777" w:rsidR="00E17B83" w:rsidRPr="00C647FE" w:rsidRDefault="00E17B83" w:rsidP="00E17B83">
      <w:pPr>
        <w:numPr>
          <w:ilvl w:val="0"/>
          <w:numId w:val="16"/>
        </w:numPr>
        <w:rPr>
          <w:lang w:val="en-IE"/>
        </w:rPr>
      </w:pPr>
      <w:r w:rsidRPr="00C647FE">
        <w:rPr>
          <w:lang w:val="en-IE"/>
        </w:rPr>
        <w:t>What are the main findings or claims?</w:t>
      </w:r>
    </w:p>
    <w:p w14:paraId="45FCE6D9" w14:textId="77777777" w:rsidR="00E17B83" w:rsidRDefault="00E17B83" w:rsidP="00E17B83">
      <w:pPr>
        <w:numPr>
          <w:ilvl w:val="0"/>
          <w:numId w:val="16"/>
        </w:numPr>
        <w:rPr>
          <w:lang w:val="en-IE"/>
        </w:rPr>
      </w:pPr>
      <w:r w:rsidRPr="00C647FE">
        <w:rPr>
          <w:lang w:val="en-IE"/>
        </w:rPr>
        <w:t>How is the text positioned (e.g., policy-focused, theoretical, empirical)?</w:t>
      </w:r>
    </w:p>
    <w:p w14:paraId="1230E15C" w14:textId="77777777" w:rsidR="00E17B83" w:rsidRPr="00C647FE" w:rsidRDefault="00E17B83" w:rsidP="00E17B83">
      <w:pPr>
        <w:numPr>
          <w:ilvl w:val="0"/>
          <w:numId w:val="16"/>
        </w:numPr>
        <w:rPr>
          <w:lang w:val="en-IE"/>
        </w:rPr>
      </w:pPr>
      <w:r>
        <w:rPr>
          <w:lang w:val="en-IE"/>
        </w:rPr>
        <w:t>We must “clearly state and comprehensively describe the issue or problem”.</w:t>
      </w:r>
    </w:p>
    <w:p w14:paraId="784247AE" w14:textId="77777777" w:rsidR="00E17B83" w:rsidRPr="00C647FE" w:rsidRDefault="00E17B83" w:rsidP="00E17B83">
      <w:pPr>
        <w:rPr>
          <w:lang w:val="en-IE"/>
        </w:rPr>
      </w:pPr>
      <w:r>
        <w:rPr>
          <w:lang w:val="en-IE"/>
        </w:rPr>
        <w:pict w14:anchorId="6412EB73">
          <v:rect id="_x0000_i1026" style="width:0;height:1.5pt" o:hralign="center" o:hrstd="t" o:hr="t" fillcolor="#a0a0a0" stroked="f"/>
        </w:pict>
      </w:r>
    </w:p>
    <w:p w14:paraId="21C4E66F" w14:textId="77777777" w:rsidR="00E17B83" w:rsidRPr="00C647FE" w:rsidRDefault="00E17B83" w:rsidP="00E17B83">
      <w:pPr>
        <w:pStyle w:val="Heading2"/>
        <w:rPr>
          <w:lang w:val="en-IE"/>
        </w:rPr>
      </w:pPr>
      <w:r w:rsidRPr="00C647FE">
        <w:rPr>
          <w:lang w:val="en-IE"/>
        </w:rPr>
        <w:t>I – Interpret</w:t>
      </w:r>
    </w:p>
    <w:p w14:paraId="19C8EC7F" w14:textId="77777777" w:rsidR="00E17B83" w:rsidRDefault="00E17B83" w:rsidP="00E17B83">
      <w:pPr>
        <w:numPr>
          <w:ilvl w:val="0"/>
          <w:numId w:val="17"/>
        </w:numPr>
        <w:rPr>
          <w:lang w:val="en-IE"/>
        </w:rPr>
      </w:pPr>
      <w:r>
        <w:rPr>
          <w:lang w:val="en-IE"/>
        </w:rPr>
        <w:t>We must “independently interpret and evaluate sources”, “thoroughly analyse assumptions behind and context of your own ideas or other’s ideas”.</w:t>
      </w:r>
    </w:p>
    <w:p w14:paraId="4C257224" w14:textId="77777777" w:rsidR="00E17B83" w:rsidRPr="00C647FE" w:rsidRDefault="00E17B83" w:rsidP="00E17B83">
      <w:pPr>
        <w:numPr>
          <w:ilvl w:val="0"/>
          <w:numId w:val="17"/>
        </w:numPr>
        <w:rPr>
          <w:lang w:val="en-IE"/>
        </w:rPr>
      </w:pPr>
      <w:r w:rsidRPr="00C647FE">
        <w:rPr>
          <w:lang w:val="en-IE"/>
        </w:rPr>
        <w:t>Who or what does this apply to?</w:t>
      </w:r>
    </w:p>
    <w:p w14:paraId="5398BD26" w14:textId="77777777" w:rsidR="00E17B83" w:rsidRPr="00C647FE" w:rsidRDefault="00E17B83" w:rsidP="00E17B83">
      <w:pPr>
        <w:numPr>
          <w:ilvl w:val="0"/>
          <w:numId w:val="17"/>
        </w:numPr>
        <w:rPr>
          <w:lang w:val="en-IE"/>
        </w:rPr>
      </w:pPr>
      <w:r w:rsidRPr="00C647FE">
        <w:rPr>
          <w:lang w:val="en-IE"/>
        </w:rPr>
        <w:t>Who or what does it not apply to?</w:t>
      </w:r>
    </w:p>
    <w:p w14:paraId="259D2E20" w14:textId="77777777" w:rsidR="00E17B83" w:rsidRPr="00C647FE" w:rsidRDefault="00E17B83" w:rsidP="00E17B83">
      <w:pPr>
        <w:numPr>
          <w:ilvl w:val="0"/>
          <w:numId w:val="17"/>
        </w:numPr>
        <w:rPr>
          <w:lang w:val="en-IE"/>
        </w:rPr>
      </w:pPr>
      <w:r w:rsidRPr="00C647FE">
        <w:rPr>
          <w:lang w:val="en-IE"/>
        </w:rPr>
        <w:t>Is it relevant in all situations or only some?</w:t>
      </w:r>
    </w:p>
    <w:p w14:paraId="19FF5ADE" w14:textId="77777777" w:rsidR="00E17B83" w:rsidRPr="00C647FE" w:rsidRDefault="00E17B83" w:rsidP="00E17B83">
      <w:pPr>
        <w:numPr>
          <w:ilvl w:val="0"/>
          <w:numId w:val="17"/>
        </w:numPr>
        <w:rPr>
          <w:lang w:val="en-IE"/>
        </w:rPr>
      </w:pPr>
      <w:r w:rsidRPr="00C647FE">
        <w:rPr>
          <w:lang w:val="en-IE"/>
        </w:rPr>
        <w:t>What actors, cases, or variables are missing?</w:t>
      </w:r>
    </w:p>
    <w:p w14:paraId="744DB6EF" w14:textId="77777777" w:rsidR="00E17B83" w:rsidRPr="00C647FE" w:rsidRDefault="00E17B83" w:rsidP="00E17B83">
      <w:pPr>
        <w:numPr>
          <w:ilvl w:val="0"/>
          <w:numId w:val="17"/>
        </w:numPr>
        <w:rPr>
          <w:lang w:val="en-IE"/>
        </w:rPr>
      </w:pPr>
      <w:r w:rsidRPr="00C647FE">
        <w:rPr>
          <w:lang w:val="en-IE"/>
        </w:rPr>
        <w:t>What are the implications for those not covered?</w:t>
      </w:r>
    </w:p>
    <w:p w14:paraId="646FE92E" w14:textId="77777777" w:rsidR="00E17B83" w:rsidRDefault="00E17B83" w:rsidP="00E17B83">
      <w:pPr>
        <w:numPr>
          <w:ilvl w:val="0"/>
          <w:numId w:val="17"/>
        </w:numPr>
        <w:rPr>
          <w:lang w:val="en-IE"/>
        </w:rPr>
      </w:pPr>
      <w:r w:rsidRPr="00C647FE">
        <w:rPr>
          <w:b/>
          <w:bCs/>
          <w:lang w:val="en-IE"/>
        </w:rPr>
        <w:t>“So what?”</w:t>
      </w:r>
      <w:r w:rsidRPr="00C647FE">
        <w:rPr>
          <w:lang w:val="en-IE"/>
        </w:rPr>
        <w:t xml:space="preserve"> — why does this matter in Defence Forces, strategy, or communications contexts?</w:t>
      </w:r>
    </w:p>
    <w:p w14:paraId="34517B61" w14:textId="77777777" w:rsidR="00E17B83" w:rsidRPr="00DB5DDC" w:rsidRDefault="00E17B83" w:rsidP="00E17B83">
      <w:pPr>
        <w:numPr>
          <w:ilvl w:val="0"/>
          <w:numId w:val="17"/>
        </w:numPr>
        <w:rPr>
          <w:lang w:val="en-IE"/>
        </w:rPr>
      </w:pPr>
      <w:r>
        <w:rPr>
          <w:b/>
          <w:bCs/>
          <w:lang w:val="en-IE"/>
        </w:rPr>
        <w:t>Sceptical</w:t>
      </w:r>
    </w:p>
    <w:p w14:paraId="34F700C5" w14:textId="77777777" w:rsidR="00E17B83" w:rsidRDefault="00E17B83" w:rsidP="00E17B83">
      <w:pPr>
        <w:numPr>
          <w:ilvl w:val="1"/>
          <w:numId w:val="17"/>
        </w:numPr>
        <w:rPr>
          <w:lang w:val="en-IE"/>
        </w:rPr>
      </w:pPr>
      <w:r>
        <w:rPr>
          <w:lang w:val="en-IE"/>
        </w:rPr>
        <w:t>Why am I being told this?</w:t>
      </w:r>
    </w:p>
    <w:p w14:paraId="02E558D1" w14:textId="77777777" w:rsidR="00E17B83" w:rsidRDefault="00E17B83" w:rsidP="00E17B83">
      <w:pPr>
        <w:numPr>
          <w:ilvl w:val="1"/>
          <w:numId w:val="17"/>
        </w:numPr>
        <w:rPr>
          <w:lang w:val="en-IE"/>
        </w:rPr>
      </w:pPr>
      <w:r>
        <w:rPr>
          <w:lang w:val="en-IE"/>
        </w:rPr>
        <w:t>How much of this is rhetoric (persuasion)? Are they using emotive words to elicit a particular response?</w:t>
      </w:r>
    </w:p>
    <w:p w14:paraId="338CF5D6" w14:textId="77777777" w:rsidR="00E17B83" w:rsidRDefault="00E17B83" w:rsidP="00E17B83">
      <w:pPr>
        <w:numPr>
          <w:ilvl w:val="1"/>
          <w:numId w:val="17"/>
        </w:numPr>
        <w:rPr>
          <w:lang w:val="en-IE"/>
        </w:rPr>
      </w:pPr>
      <w:r>
        <w:rPr>
          <w:lang w:val="en-IE"/>
        </w:rPr>
        <w:t>How else might you read the same data?</w:t>
      </w:r>
    </w:p>
    <w:p w14:paraId="41BFD727" w14:textId="77777777" w:rsidR="00E17B83" w:rsidRDefault="00E17B83" w:rsidP="00E17B83">
      <w:pPr>
        <w:numPr>
          <w:ilvl w:val="1"/>
          <w:numId w:val="17"/>
        </w:numPr>
        <w:rPr>
          <w:lang w:val="en-IE"/>
        </w:rPr>
      </w:pPr>
      <w:r>
        <w:rPr>
          <w:lang w:val="en-IE"/>
        </w:rPr>
        <w:t>What are the implications?</w:t>
      </w:r>
    </w:p>
    <w:p w14:paraId="77ADDDCA" w14:textId="77777777" w:rsidR="00E17B83" w:rsidRPr="00C647FE" w:rsidRDefault="00E17B83" w:rsidP="00E17B83">
      <w:pPr>
        <w:numPr>
          <w:ilvl w:val="1"/>
          <w:numId w:val="17"/>
        </w:numPr>
        <w:rPr>
          <w:lang w:val="en-IE"/>
        </w:rPr>
      </w:pPr>
      <w:r>
        <w:rPr>
          <w:lang w:val="en-IE"/>
        </w:rPr>
        <w:t>How else might you read/interpret the data? Would somebody else agree?</w:t>
      </w:r>
    </w:p>
    <w:p w14:paraId="64227A6D" w14:textId="77777777" w:rsidR="00E17B83" w:rsidRPr="00C647FE" w:rsidRDefault="00E17B83" w:rsidP="00E17B83">
      <w:pPr>
        <w:rPr>
          <w:lang w:val="en-IE"/>
        </w:rPr>
      </w:pPr>
      <w:r>
        <w:rPr>
          <w:lang w:val="en-IE"/>
        </w:rPr>
        <w:pict w14:anchorId="44DF7990">
          <v:rect id="_x0000_i1027" style="width:0;height:1.5pt" o:hralign="center" o:hrstd="t" o:hr="t" fillcolor="#a0a0a0" stroked="f"/>
        </w:pict>
      </w:r>
    </w:p>
    <w:p w14:paraId="19BFA51B" w14:textId="77777777" w:rsidR="00E17B83" w:rsidRPr="00C647FE" w:rsidRDefault="00E17B83" w:rsidP="00E17B83">
      <w:pPr>
        <w:pStyle w:val="Heading2"/>
        <w:rPr>
          <w:lang w:val="en-IE"/>
        </w:rPr>
      </w:pPr>
      <w:r w:rsidRPr="00C647FE">
        <w:rPr>
          <w:lang w:val="en-IE"/>
        </w:rPr>
        <w:lastRenderedPageBreak/>
        <w:t>M – Methodology</w:t>
      </w:r>
    </w:p>
    <w:p w14:paraId="682DB9CC" w14:textId="77777777" w:rsidR="00E17B83" w:rsidRPr="00C647FE" w:rsidRDefault="00E17B83" w:rsidP="00E17B83">
      <w:pPr>
        <w:numPr>
          <w:ilvl w:val="0"/>
          <w:numId w:val="18"/>
        </w:numPr>
        <w:rPr>
          <w:lang w:val="en-IE"/>
        </w:rPr>
      </w:pPr>
      <w:r w:rsidRPr="00C647FE">
        <w:rPr>
          <w:lang w:val="en-IE"/>
        </w:rPr>
        <w:t>What type of article is it (theoretical, empirical, data-driven, commentary)?</w:t>
      </w:r>
    </w:p>
    <w:p w14:paraId="3D3DC1C4" w14:textId="77777777" w:rsidR="00E17B83" w:rsidRPr="00C647FE" w:rsidRDefault="00E17B83" w:rsidP="00E17B83">
      <w:pPr>
        <w:numPr>
          <w:ilvl w:val="0"/>
          <w:numId w:val="18"/>
        </w:numPr>
        <w:rPr>
          <w:lang w:val="en-IE"/>
        </w:rPr>
      </w:pPr>
      <w:r w:rsidRPr="00C647FE">
        <w:rPr>
          <w:lang w:val="en-IE"/>
        </w:rPr>
        <w:t>What is the study design (e.g., RCT, cohort, case study, qualitative interviews, policy analysis)?</w:t>
      </w:r>
    </w:p>
    <w:p w14:paraId="053F634F" w14:textId="77777777" w:rsidR="00E17B83" w:rsidRPr="00C647FE" w:rsidRDefault="00E17B83" w:rsidP="00E17B83">
      <w:pPr>
        <w:numPr>
          <w:ilvl w:val="0"/>
          <w:numId w:val="18"/>
        </w:numPr>
        <w:rPr>
          <w:lang w:val="en-IE"/>
        </w:rPr>
      </w:pPr>
      <w:r w:rsidRPr="00C647FE">
        <w:rPr>
          <w:lang w:val="en-IE"/>
        </w:rPr>
        <w:t xml:space="preserve">Where does it fall on the </w:t>
      </w:r>
      <w:r w:rsidRPr="00C647FE">
        <w:rPr>
          <w:b/>
          <w:bCs/>
          <w:lang w:val="en-IE"/>
        </w:rPr>
        <w:t>hierarchy of evidence</w:t>
      </w:r>
      <w:r w:rsidRPr="00C647FE">
        <w:rPr>
          <w:lang w:val="en-IE"/>
        </w:rPr>
        <w:t xml:space="preserve"> (SR/MA → RCT → cohort → case-control → cross-sectional → case study → expert opinion)?</w:t>
      </w:r>
    </w:p>
    <w:p w14:paraId="6BD17EC6" w14:textId="77777777" w:rsidR="00E17B83" w:rsidRPr="00C647FE" w:rsidRDefault="00E17B83" w:rsidP="00E17B83">
      <w:pPr>
        <w:numPr>
          <w:ilvl w:val="0"/>
          <w:numId w:val="18"/>
        </w:numPr>
        <w:rPr>
          <w:lang w:val="en-IE"/>
        </w:rPr>
      </w:pPr>
      <w:r w:rsidRPr="00C647FE">
        <w:rPr>
          <w:lang w:val="en-IE"/>
        </w:rPr>
        <w:t>Was the methodology robust or weak?</w:t>
      </w:r>
    </w:p>
    <w:p w14:paraId="5EF97128" w14:textId="77777777" w:rsidR="00E17B83" w:rsidRPr="00C647FE" w:rsidRDefault="00E17B83" w:rsidP="00E17B83">
      <w:pPr>
        <w:numPr>
          <w:ilvl w:val="0"/>
          <w:numId w:val="18"/>
        </w:numPr>
        <w:rPr>
          <w:lang w:val="en-IE"/>
        </w:rPr>
      </w:pPr>
      <w:r w:rsidRPr="00C647FE">
        <w:rPr>
          <w:lang w:val="en-IE"/>
        </w:rPr>
        <w:t>Are the data and evidence appropriate and sufficient?</w:t>
      </w:r>
    </w:p>
    <w:p w14:paraId="2276F5DB" w14:textId="77777777" w:rsidR="00E17B83" w:rsidRPr="00C647FE" w:rsidRDefault="00E17B83" w:rsidP="00E17B83">
      <w:pPr>
        <w:numPr>
          <w:ilvl w:val="0"/>
          <w:numId w:val="18"/>
        </w:numPr>
        <w:rPr>
          <w:lang w:val="en-IE"/>
        </w:rPr>
      </w:pPr>
      <w:r w:rsidRPr="00C647FE">
        <w:rPr>
          <w:lang w:val="en-IE"/>
        </w:rPr>
        <w:t>What are the stated limitations?</w:t>
      </w:r>
    </w:p>
    <w:p w14:paraId="48C2A2BB" w14:textId="77777777" w:rsidR="00E17B83" w:rsidRPr="00A94CF8" w:rsidRDefault="00E17B83" w:rsidP="00E17B83">
      <w:pPr>
        <w:numPr>
          <w:ilvl w:val="0"/>
          <w:numId w:val="18"/>
        </w:numPr>
        <w:rPr>
          <w:b/>
          <w:bCs/>
          <w:lang w:val="en-IE"/>
        </w:rPr>
      </w:pPr>
      <w:r w:rsidRPr="00C647FE">
        <w:rPr>
          <w:lang w:val="en-IE"/>
        </w:rPr>
        <w:t xml:space="preserve">What </w:t>
      </w:r>
      <w:r w:rsidRPr="00C647FE">
        <w:rPr>
          <w:b/>
          <w:bCs/>
          <w:lang w:val="en-IE"/>
        </w:rPr>
        <w:t>unstated weaknesses</w:t>
      </w:r>
      <w:r w:rsidRPr="00C647FE">
        <w:rPr>
          <w:lang w:val="en-IE"/>
        </w:rPr>
        <w:t xml:space="preserve"> are visible (bias, small sample, short timeframe, narrow focus)?</w:t>
      </w:r>
      <w:r>
        <w:rPr>
          <w:lang w:val="en-IE"/>
        </w:rPr>
        <w:tab/>
      </w:r>
    </w:p>
    <w:p w14:paraId="6DE9C768" w14:textId="77777777" w:rsidR="00E17B83" w:rsidRPr="00DB5DDC" w:rsidRDefault="00E17B83" w:rsidP="00E17B83">
      <w:pPr>
        <w:numPr>
          <w:ilvl w:val="0"/>
          <w:numId w:val="18"/>
        </w:numPr>
        <w:rPr>
          <w:lang w:val="en-IE"/>
        </w:rPr>
      </w:pPr>
      <w:r>
        <w:rPr>
          <w:b/>
          <w:bCs/>
          <w:lang w:val="en-IE"/>
        </w:rPr>
        <w:t>Sceptical</w:t>
      </w:r>
    </w:p>
    <w:p w14:paraId="3C93DB11" w14:textId="77777777" w:rsidR="00E17B83" w:rsidRDefault="00E17B83" w:rsidP="00E17B83">
      <w:pPr>
        <w:numPr>
          <w:ilvl w:val="1"/>
          <w:numId w:val="18"/>
        </w:numPr>
        <w:rPr>
          <w:lang w:val="en-IE"/>
        </w:rPr>
      </w:pPr>
      <w:r>
        <w:rPr>
          <w:lang w:val="en-IE"/>
        </w:rPr>
        <w:t>Who is telling me? Vested interest/bias?</w:t>
      </w:r>
    </w:p>
    <w:p w14:paraId="0F47DF70" w14:textId="77777777" w:rsidR="00E17B83" w:rsidRDefault="00E17B83" w:rsidP="00E17B83">
      <w:pPr>
        <w:numPr>
          <w:ilvl w:val="1"/>
          <w:numId w:val="18"/>
        </w:numPr>
        <w:rPr>
          <w:lang w:val="en-IE"/>
        </w:rPr>
      </w:pPr>
      <w:r>
        <w:rPr>
          <w:lang w:val="en-IE"/>
        </w:rPr>
        <w:t>What am I not being told?</w:t>
      </w:r>
    </w:p>
    <w:p w14:paraId="5353915F" w14:textId="77777777" w:rsidR="00E17B83" w:rsidRDefault="00E17B83" w:rsidP="00E17B83">
      <w:pPr>
        <w:numPr>
          <w:ilvl w:val="1"/>
          <w:numId w:val="18"/>
        </w:numPr>
        <w:rPr>
          <w:lang w:val="en-IE"/>
        </w:rPr>
      </w:pPr>
      <w:r>
        <w:rPr>
          <w:lang w:val="en-IE"/>
        </w:rPr>
        <w:t>Where’s the evidence to support this?</w:t>
      </w:r>
    </w:p>
    <w:p w14:paraId="47FCC081" w14:textId="77777777" w:rsidR="00E17B83" w:rsidRPr="00C647FE" w:rsidRDefault="00E17B83" w:rsidP="00E17B83">
      <w:pPr>
        <w:rPr>
          <w:lang w:val="en-IE"/>
        </w:rPr>
      </w:pPr>
      <w:r>
        <w:rPr>
          <w:lang w:val="en-IE"/>
        </w:rPr>
        <w:pict w14:anchorId="4C475A89">
          <v:rect id="_x0000_i1028" style="width:0;height:1.5pt" o:hralign="center" o:hrstd="t" o:hr="t" fillcolor="#a0a0a0" stroked="f"/>
        </w:pict>
      </w:r>
    </w:p>
    <w:p w14:paraId="4671EA48" w14:textId="77777777" w:rsidR="00E17B83" w:rsidRPr="00C647FE" w:rsidRDefault="00E17B83" w:rsidP="00E17B83">
      <w:pPr>
        <w:pStyle w:val="Heading2"/>
        <w:rPr>
          <w:lang w:val="en-IE"/>
        </w:rPr>
      </w:pPr>
      <w:r w:rsidRPr="00C647FE">
        <w:rPr>
          <w:lang w:val="en-IE"/>
        </w:rPr>
        <w:t>E – Evaluate</w:t>
      </w:r>
    </w:p>
    <w:p w14:paraId="1B35A8B2" w14:textId="77777777" w:rsidR="00E17B83" w:rsidRPr="00C647FE" w:rsidRDefault="00E17B83" w:rsidP="00E17B83">
      <w:pPr>
        <w:numPr>
          <w:ilvl w:val="0"/>
          <w:numId w:val="19"/>
        </w:numPr>
        <w:rPr>
          <w:lang w:val="en-IE"/>
        </w:rPr>
      </w:pPr>
      <w:r w:rsidRPr="00C647FE">
        <w:rPr>
          <w:lang w:val="en-IE"/>
        </w:rPr>
        <w:t>What contribution has this made to the literature?</w:t>
      </w:r>
    </w:p>
    <w:p w14:paraId="749574A6" w14:textId="77777777" w:rsidR="00E17B83" w:rsidRPr="00C647FE" w:rsidRDefault="00E17B83" w:rsidP="00E17B83">
      <w:pPr>
        <w:numPr>
          <w:ilvl w:val="0"/>
          <w:numId w:val="19"/>
        </w:numPr>
        <w:rPr>
          <w:lang w:val="en-IE"/>
        </w:rPr>
      </w:pPr>
      <w:r w:rsidRPr="00C647FE">
        <w:rPr>
          <w:lang w:val="en-IE"/>
        </w:rPr>
        <w:t>How valuable is it compared to other papers?</w:t>
      </w:r>
    </w:p>
    <w:p w14:paraId="24A90928" w14:textId="77777777" w:rsidR="00E17B83" w:rsidRPr="00C647FE" w:rsidRDefault="00E17B83" w:rsidP="00E17B83">
      <w:pPr>
        <w:numPr>
          <w:ilvl w:val="0"/>
          <w:numId w:val="19"/>
        </w:numPr>
        <w:rPr>
          <w:lang w:val="en-IE"/>
        </w:rPr>
      </w:pPr>
      <w:r w:rsidRPr="00C647FE">
        <w:rPr>
          <w:lang w:val="en-IE"/>
        </w:rPr>
        <w:t>Do other studies agree or diverge — and why?</w:t>
      </w:r>
    </w:p>
    <w:p w14:paraId="03D0F8F6" w14:textId="77777777" w:rsidR="00E17B83" w:rsidRPr="00C647FE" w:rsidRDefault="00E17B83" w:rsidP="00E17B83">
      <w:pPr>
        <w:numPr>
          <w:ilvl w:val="0"/>
          <w:numId w:val="19"/>
        </w:numPr>
        <w:rPr>
          <w:lang w:val="en-IE"/>
        </w:rPr>
      </w:pPr>
      <w:r w:rsidRPr="00C647FE">
        <w:rPr>
          <w:lang w:val="en-IE"/>
        </w:rPr>
        <w:t>What does it add that others do not?</w:t>
      </w:r>
    </w:p>
    <w:p w14:paraId="02EB960A" w14:textId="77777777" w:rsidR="00E17B83" w:rsidRPr="00C647FE" w:rsidRDefault="00E17B83" w:rsidP="00E17B83">
      <w:pPr>
        <w:numPr>
          <w:ilvl w:val="0"/>
          <w:numId w:val="19"/>
        </w:numPr>
        <w:rPr>
          <w:lang w:val="en-IE"/>
        </w:rPr>
      </w:pPr>
      <w:r w:rsidRPr="00C647FE">
        <w:rPr>
          <w:lang w:val="en-IE"/>
        </w:rPr>
        <w:t>Are there contradictions, overstatements, or clear biases?</w:t>
      </w:r>
    </w:p>
    <w:p w14:paraId="22E7B89A" w14:textId="77777777" w:rsidR="00E17B83" w:rsidRPr="00C647FE" w:rsidRDefault="00E17B83" w:rsidP="00E17B83">
      <w:pPr>
        <w:numPr>
          <w:ilvl w:val="0"/>
          <w:numId w:val="19"/>
        </w:numPr>
        <w:rPr>
          <w:lang w:val="en-IE"/>
        </w:rPr>
      </w:pPr>
      <w:r w:rsidRPr="00C647FE">
        <w:rPr>
          <w:lang w:val="en-IE"/>
        </w:rPr>
        <w:t xml:space="preserve">Where does a </w:t>
      </w:r>
      <w:r w:rsidRPr="00C647FE">
        <w:rPr>
          <w:b/>
          <w:bCs/>
          <w:lang w:val="en-IE"/>
        </w:rPr>
        <w:t>“however”</w:t>
      </w:r>
      <w:r w:rsidRPr="00C647FE">
        <w:rPr>
          <w:lang w:val="en-IE"/>
        </w:rPr>
        <w:t xml:space="preserve"> arise?</w:t>
      </w:r>
    </w:p>
    <w:p w14:paraId="2EA1C3EA" w14:textId="77777777" w:rsidR="00E17B83" w:rsidRPr="00C647FE" w:rsidRDefault="00E17B83" w:rsidP="00E17B83">
      <w:pPr>
        <w:numPr>
          <w:ilvl w:val="0"/>
          <w:numId w:val="19"/>
        </w:numPr>
        <w:rPr>
          <w:lang w:val="en-IE"/>
        </w:rPr>
      </w:pPr>
      <w:r w:rsidRPr="00C647FE">
        <w:rPr>
          <w:lang w:val="en-IE"/>
        </w:rPr>
        <w:t xml:space="preserve">Example: </w:t>
      </w:r>
      <w:r w:rsidRPr="00C647FE">
        <w:rPr>
          <w:i/>
          <w:iCs/>
          <w:lang w:val="en-IE"/>
        </w:rPr>
        <w:t>“Smith (2020) claims transparency always builds trust. However, Rid (2018) shows that in conflict settings transparency can create operational risk — likely due to contextual differences.”</w:t>
      </w:r>
    </w:p>
    <w:p w14:paraId="0EE5BBEE" w14:textId="77777777" w:rsidR="00E17B83" w:rsidRPr="00C647FE" w:rsidRDefault="00E17B83" w:rsidP="00E17B83">
      <w:pPr>
        <w:rPr>
          <w:lang w:val="en-IE"/>
        </w:rPr>
      </w:pPr>
      <w:r>
        <w:rPr>
          <w:lang w:val="en-IE"/>
        </w:rPr>
        <w:pict w14:anchorId="68690FB6">
          <v:rect id="_x0000_i1029" style="width:0;height:1.5pt" o:hralign="center" o:hrstd="t" o:hr="t" fillcolor="#a0a0a0" stroked="f"/>
        </w:pict>
      </w:r>
    </w:p>
    <w:p w14:paraId="1E675DB9" w14:textId="77777777" w:rsidR="00E17B83" w:rsidRPr="00C647FE" w:rsidRDefault="00E17B83" w:rsidP="00E17B83">
      <w:pPr>
        <w:pStyle w:val="Heading2"/>
        <w:rPr>
          <w:lang w:val="en-IE"/>
        </w:rPr>
      </w:pPr>
      <w:r w:rsidRPr="00C647FE">
        <w:rPr>
          <w:lang w:val="en-IE"/>
        </w:rPr>
        <w:t>R – (Autho)R</w:t>
      </w:r>
    </w:p>
    <w:p w14:paraId="7E8347E3" w14:textId="77777777" w:rsidR="00E17B83" w:rsidRPr="00C647FE" w:rsidRDefault="00E17B83" w:rsidP="00E17B83">
      <w:pPr>
        <w:numPr>
          <w:ilvl w:val="0"/>
          <w:numId w:val="20"/>
        </w:numPr>
        <w:rPr>
          <w:lang w:val="en-IE"/>
        </w:rPr>
      </w:pPr>
      <w:r w:rsidRPr="00C647FE">
        <w:rPr>
          <w:lang w:val="en-IE"/>
        </w:rPr>
        <w:t>Does the author actually mean what they say? Are they hedging or overstating?</w:t>
      </w:r>
    </w:p>
    <w:p w14:paraId="0D69CCD3" w14:textId="77777777" w:rsidR="00E17B83" w:rsidRPr="00C647FE" w:rsidRDefault="00E17B83" w:rsidP="00E17B83">
      <w:pPr>
        <w:numPr>
          <w:ilvl w:val="0"/>
          <w:numId w:val="20"/>
        </w:numPr>
        <w:rPr>
          <w:lang w:val="en-IE"/>
        </w:rPr>
      </w:pPr>
      <w:r w:rsidRPr="00C647FE">
        <w:rPr>
          <w:lang w:val="en-IE"/>
        </w:rPr>
        <w:lastRenderedPageBreak/>
        <w:t>What do they mean when they say it?</w:t>
      </w:r>
    </w:p>
    <w:p w14:paraId="2EE369C9" w14:textId="77777777" w:rsidR="00E17B83" w:rsidRPr="00C647FE" w:rsidRDefault="00E17B83" w:rsidP="00E17B83">
      <w:pPr>
        <w:numPr>
          <w:ilvl w:val="0"/>
          <w:numId w:val="20"/>
        </w:numPr>
        <w:rPr>
          <w:lang w:val="en-IE"/>
        </w:rPr>
      </w:pPr>
      <w:r w:rsidRPr="00C647FE">
        <w:rPr>
          <w:lang w:val="en-IE"/>
        </w:rPr>
        <w:t>Are there credible scholars who object or disagree?</w:t>
      </w:r>
    </w:p>
    <w:p w14:paraId="655E0129" w14:textId="77777777" w:rsidR="00E17B83" w:rsidRPr="00C647FE" w:rsidRDefault="00E17B83" w:rsidP="00E17B83">
      <w:pPr>
        <w:numPr>
          <w:ilvl w:val="0"/>
          <w:numId w:val="20"/>
        </w:numPr>
        <w:rPr>
          <w:lang w:val="en-IE"/>
        </w:rPr>
      </w:pPr>
      <w:r w:rsidRPr="00C647FE">
        <w:rPr>
          <w:lang w:val="en-IE"/>
        </w:rPr>
        <w:t>What biases, assumptions, or institutional interests shape their perspective?</w:t>
      </w:r>
    </w:p>
    <w:p w14:paraId="625F6420" w14:textId="77777777" w:rsidR="00E17B83" w:rsidRPr="00C647FE" w:rsidRDefault="00E17B83" w:rsidP="00E17B83">
      <w:pPr>
        <w:numPr>
          <w:ilvl w:val="1"/>
          <w:numId w:val="20"/>
        </w:numPr>
        <w:rPr>
          <w:lang w:val="en-IE"/>
        </w:rPr>
      </w:pPr>
      <w:r w:rsidRPr="00C647FE">
        <w:rPr>
          <w:lang w:val="en-IE"/>
        </w:rPr>
        <w:t>e.g., NATO-funded research may promote StratCom approaches favourable to member states.</w:t>
      </w:r>
    </w:p>
    <w:p w14:paraId="0090FE7D" w14:textId="77777777" w:rsidR="00E17B83" w:rsidRDefault="00E17B83" w:rsidP="00E17B83">
      <w:pPr>
        <w:numPr>
          <w:ilvl w:val="0"/>
          <w:numId w:val="20"/>
        </w:numPr>
        <w:rPr>
          <w:lang w:val="en-IE"/>
        </w:rPr>
      </w:pPr>
      <w:r w:rsidRPr="00C647FE">
        <w:rPr>
          <w:lang w:val="en-IE"/>
        </w:rPr>
        <w:t>How might these biases influence interpretation of findings?</w:t>
      </w:r>
    </w:p>
    <w:p w14:paraId="557FB33D" w14:textId="77777777" w:rsidR="00E17B83" w:rsidRPr="00900E88" w:rsidRDefault="00E17B83" w:rsidP="00E17B83">
      <w:pPr>
        <w:pStyle w:val="ListParagraph"/>
        <w:numPr>
          <w:ilvl w:val="0"/>
          <w:numId w:val="20"/>
        </w:numPr>
        <w:rPr>
          <w:lang w:val="en-IE"/>
        </w:rPr>
      </w:pPr>
      <w:r>
        <w:rPr>
          <w:lang w:val="en-IE"/>
        </w:rPr>
        <w:pict w14:anchorId="218CA012">
          <v:rect id="_x0000_i1031" style="width:0;height:1.5pt" o:hralign="center" o:hrstd="t" o:hr="t" fillcolor="#a0a0a0" stroked="f"/>
        </w:pict>
      </w:r>
    </w:p>
    <w:p w14:paraId="1F0BFCFC" w14:textId="77777777" w:rsidR="00E17B83" w:rsidRPr="00C647FE" w:rsidRDefault="00E17B83" w:rsidP="00E17B83">
      <w:pPr>
        <w:pStyle w:val="Heading2"/>
        <w:rPr>
          <w:lang w:val="en-IE"/>
        </w:rPr>
      </w:pPr>
      <w:r>
        <w:rPr>
          <w:lang w:val="en-IE"/>
        </w:rPr>
        <w:t>S - Synthesis</w:t>
      </w:r>
    </w:p>
    <w:p w14:paraId="29F51BFA" w14:textId="77777777" w:rsidR="00E17B83" w:rsidRPr="00900E88" w:rsidRDefault="00E17B83" w:rsidP="00E17B83">
      <w:pPr>
        <w:pStyle w:val="ListParagraph"/>
        <w:numPr>
          <w:ilvl w:val="0"/>
          <w:numId w:val="20"/>
        </w:numPr>
        <w:rPr>
          <w:lang w:val="en-IE"/>
        </w:rPr>
      </w:pPr>
      <w:r>
        <w:t>Identify differences/commonalities or meaningful &amp; insightful connections from the literature.</w:t>
      </w:r>
    </w:p>
    <w:p w14:paraId="3B3F03C9" w14:textId="77777777" w:rsidR="00E17B83" w:rsidRPr="00900E88" w:rsidRDefault="00E17B83" w:rsidP="00E17B83">
      <w:pPr>
        <w:pStyle w:val="ListParagraph"/>
        <w:numPr>
          <w:ilvl w:val="0"/>
          <w:numId w:val="20"/>
        </w:numPr>
        <w:rPr>
          <w:lang w:val="en-IE"/>
        </w:rPr>
      </w:pPr>
      <w:r>
        <w:t>Identify the “so what” from the source?</w:t>
      </w:r>
    </w:p>
    <w:p w14:paraId="7B81182C" w14:textId="77777777" w:rsidR="00E17B83" w:rsidRPr="00900E88" w:rsidRDefault="00E17B83" w:rsidP="00E17B83">
      <w:pPr>
        <w:pStyle w:val="ListParagraph"/>
        <w:numPr>
          <w:ilvl w:val="0"/>
          <w:numId w:val="20"/>
        </w:numPr>
        <w:rPr>
          <w:lang w:val="en-IE"/>
        </w:rPr>
      </w:pPr>
      <w:r>
        <w:t>Does it mirror other sources?</w:t>
      </w:r>
    </w:p>
    <w:p w14:paraId="22894E3E" w14:textId="77777777" w:rsidR="00E17B83" w:rsidRPr="00C647FE" w:rsidRDefault="00E17B83" w:rsidP="00E17B83">
      <w:pPr>
        <w:rPr>
          <w:lang w:val="en-IE"/>
        </w:rPr>
      </w:pPr>
    </w:p>
    <w:p w14:paraId="088B568D" w14:textId="77777777" w:rsidR="00E17B83" w:rsidRPr="00C647FE" w:rsidRDefault="00E17B83" w:rsidP="00E17B83">
      <w:pPr>
        <w:rPr>
          <w:lang w:val="en-IE"/>
        </w:rPr>
      </w:pPr>
      <w:r>
        <w:rPr>
          <w:lang w:val="en-IE"/>
        </w:rPr>
        <w:pict w14:anchorId="2AE59C0C">
          <v:rect id="_x0000_i1030" style="width:0;height:1.5pt" o:hralign="center" o:hrstd="t" o:hr="t" fillcolor="#a0a0a0" stroked="f"/>
        </w:pict>
      </w:r>
    </w:p>
    <w:p w14:paraId="64841146" w14:textId="77777777" w:rsidR="00E17B83" w:rsidRPr="00C647FE" w:rsidRDefault="00E17B83" w:rsidP="00E17B83">
      <w:pPr>
        <w:pStyle w:val="Heading2"/>
        <w:rPr>
          <w:lang w:val="en-IE"/>
        </w:rPr>
      </w:pPr>
      <w:r w:rsidRPr="00C647FE">
        <w:rPr>
          <w:lang w:val="en-IE"/>
        </w:rPr>
        <w:t>Decision Rule</w:t>
      </w:r>
    </w:p>
    <w:p w14:paraId="39979128" w14:textId="77777777" w:rsidR="00E17B83" w:rsidRPr="00C647FE" w:rsidRDefault="00E17B83" w:rsidP="00E17B83">
      <w:pPr>
        <w:rPr>
          <w:lang w:val="en-IE"/>
        </w:rPr>
      </w:pPr>
      <w:r w:rsidRPr="00C647FE">
        <w:rPr>
          <w:lang w:val="en-IE"/>
        </w:rPr>
        <w:t xml:space="preserve">Every section must end with a </w:t>
      </w:r>
      <w:r w:rsidRPr="00C647FE">
        <w:rPr>
          <w:b/>
          <w:bCs/>
          <w:lang w:val="en-IE"/>
        </w:rPr>
        <w:t>Limit → Implication</w:t>
      </w:r>
      <w:r w:rsidRPr="00C647FE">
        <w:rPr>
          <w:lang w:val="en-IE"/>
        </w:rPr>
        <w:t>.</w:t>
      </w:r>
    </w:p>
    <w:p w14:paraId="06A8867F" w14:textId="77777777" w:rsidR="00E17B83" w:rsidRPr="006B2563" w:rsidRDefault="00E17B83" w:rsidP="00E17B83">
      <w:pPr>
        <w:numPr>
          <w:ilvl w:val="0"/>
          <w:numId w:val="21"/>
        </w:numPr>
        <w:rPr>
          <w:lang w:val="en-IE"/>
        </w:rPr>
      </w:pPr>
      <w:r w:rsidRPr="00C647FE">
        <w:rPr>
          <w:i/>
          <w:iCs/>
          <w:lang w:val="en-IE"/>
        </w:rPr>
        <w:t>“Because the study only examined NATO contexts → cannot assume generalisability to Ireland → implication: adapt cautiously, not adopt wholesale.”</w:t>
      </w:r>
    </w:p>
    <w:p w14:paraId="0A3C7D3F" w14:textId="77777777" w:rsidR="00E17B83" w:rsidRDefault="00E17B83" w:rsidP="00E17B83">
      <w:pPr>
        <w:pStyle w:val="ListParagraph"/>
        <w:numPr>
          <w:ilvl w:val="0"/>
          <w:numId w:val="21"/>
        </w:numPr>
      </w:pPr>
      <w:r>
        <w:rPr>
          <w:rFonts w:hint="eastAsia"/>
        </w:rPr>
        <w:t xml:space="preserve">Each DIMERS section ends with Limit </w:t>
      </w:r>
      <w:r>
        <w:rPr>
          <w:rFonts w:hint="eastAsia"/>
        </w:rPr>
        <w:t>→</w:t>
      </w:r>
      <w:r>
        <w:rPr>
          <w:rFonts w:hint="eastAsia"/>
        </w:rPr>
        <w:t xml:space="preserve"> Implication (e.g., </w:t>
      </w:r>
      <w:r>
        <w:rPr>
          <w:rFonts w:hint="eastAsia"/>
        </w:rPr>
        <w:t>“</w:t>
      </w:r>
      <w:r>
        <w:rPr>
          <w:rFonts w:hint="eastAsia"/>
        </w:rPr>
        <w:t xml:space="preserve">NATO-only sample </w:t>
      </w:r>
      <w:r>
        <w:rPr>
          <w:rFonts w:hint="eastAsia"/>
        </w:rPr>
        <w:t>→</w:t>
      </w:r>
      <w:r>
        <w:rPr>
          <w:rFonts w:hint="eastAsia"/>
        </w:rPr>
        <w:t xml:space="preserve"> limited transferability </w:t>
      </w:r>
      <w:r>
        <w:rPr>
          <w:rFonts w:hint="eastAsia"/>
        </w:rPr>
        <w:t>→</w:t>
      </w:r>
      <w:r>
        <w:rPr>
          <w:rFonts w:hint="eastAsia"/>
        </w:rPr>
        <w:t xml:space="preserve"> adapt cautiously for Ireland</w:t>
      </w:r>
      <w:r>
        <w:rPr>
          <w:rFonts w:hint="eastAsia"/>
        </w:rPr>
        <w:t>”</w:t>
      </w:r>
      <w:r>
        <w:rPr>
          <w:rFonts w:hint="eastAsia"/>
        </w:rPr>
        <w:t>).</w:t>
      </w:r>
    </w:p>
    <w:p w14:paraId="4D9D9BD3" w14:textId="77777777" w:rsidR="00E17B83" w:rsidRDefault="00E17B83" w:rsidP="00E17B83">
      <w:pPr>
        <w:pStyle w:val="ListParagraph"/>
        <w:numPr>
          <w:ilvl w:val="0"/>
          <w:numId w:val="21"/>
        </w:numPr>
      </w:pPr>
      <w:r>
        <w:t>When doing a DIMERS analysis of a source:  after DIMERS you will suggest a PEEL paragraph about the text.</w:t>
      </w:r>
    </w:p>
    <w:p w14:paraId="326FC180" w14:textId="77777777" w:rsidR="00E17B83" w:rsidRPr="00CC09EE" w:rsidRDefault="00E17B83" w:rsidP="00E17B83">
      <w:pPr>
        <w:pStyle w:val="ListParagraph"/>
        <w:numPr>
          <w:ilvl w:val="0"/>
          <w:numId w:val="21"/>
        </w:numPr>
      </w:pPr>
      <w:r>
        <w:t>W</w:t>
      </w:r>
      <w:r w:rsidRPr="006B2563">
        <w:t xml:space="preserve">hen analysing a source for me you will print everything in a latex code. include inline citations. they’ll be of the format </w:t>
      </w:r>
      <w:r>
        <w:t>“SURNAME_YYYY” (the surname is capitalised).</w:t>
      </w:r>
    </w:p>
    <w:p w14:paraId="045F08CC" w14:textId="77777777" w:rsidR="00E17B83" w:rsidRPr="00C647FE" w:rsidRDefault="00E17B83" w:rsidP="00E17B83">
      <w:pPr>
        <w:numPr>
          <w:ilvl w:val="0"/>
          <w:numId w:val="21"/>
        </w:numPr>
        <w:rPr>
          <w:lang w:val="en-IE"/>
        </w:rPr>
      </w:pPr>
    </w:p>
    <w:p w14:paraId="67D6CB6A" w14:textId="77777777" w:rsidR="00CC09EE" w:rsidRDefault="00CC09EE" w:rsidP="00CC09EE"/>
    <w:p w14:paraId="3646804B" w14:textId="7A2A1D6E" w:rsidR="00CC09EE" w:rsidRDefault="00CC09EE" w:rsidP="00CC09EE">
      <w:r>
        <w:t xml:space="preserve">Process sources one by one, outputting the full </w:t>
      </w:r>
      <w:r w:rsidR="00E17B83">
        <w:t xml:space="preserve">DIMERS </w:t>
      </w:r>
      <w:r>
        <w:t>for each before moving to the next.</w:t>
      </w:r>
    </w:p>
    <w:p w14:paraId="49B48E78" w14:textId="77777777" w:rsidR="00CC09EE" w:rsidRDefault="00CC09EE" w:rsidP="00CC09EE"/>
    <w:p w14:paraId="2ECA678A" w14:textId="77777777" w:rsidR="00CC09EE" w:rsidRDefault="00CC09EE" w:rsidP="00CC09EE">
      <w:r>
        <w:t xml:space="preserve">**Step 8: Extract into presentation format + DIMER**  </w:t>
      </w:r>
    </w:p>
    <w:p w14:paraId="25F2D9B9" w14:textId="77D3AECC" w:rsidR="00CC09EE" w:rsidRDefault="00CC09EE" w:rsidP="00CC09EE">
      <w:r>
        <w:lastRenderedPageBreak/>
        <w:t xml:space="preserve">After all </w:t>
      </w:r>
      <w:r w:rsidR="00E17B83">
        <w:t xml:space="preserve">DIMERS </w:t>
      </w:r>
      <w:r>
        <w:t xml:space="preserve">analyses, compile findings into a presentation outline based on the literature review structure:  </w:t>
      </w:r>
    </w:p>
    <w:p w14:paraId="709757B6" w14:textId="77777777" w:rsidR="00CC09EE" w:rsidRDefault="00CC09EE" w:rsidP="00CC09EE">
      <w:r>
        <w:t xml:space="preserve">1. Introduction  </w:t>
      </w:r>
    </w:p>
    <w:p w14:paraId="790CC239" w14:textId="77777777" w:rsidR="00CC09EE" w:rsidRDefault="00CC09EE" w:rsidP="00CC09EE">
      <w:r>
        <w:t xml:space="preserve">2. Theoretical Foundations  </w:t>
      </w:r>
    </w:p>
    <w:p w14:paraId="7983EE21" w14:textId="77777777" w:rsidR="00CC09EE" w:rsidRDefault="00CC09EE" w:rsidP="00CC09EE">
      <w:r>
        <w:t xml:space="preserve">3. Mission Command in the Age of AI and Autonomy  </w:t>
      </w:r>
    </w:p>
    <w:p w14:paraId="555357B5" w14:textId="77777777" w:rsidR="00CC09EE" w:rsidRDefault="00CC09EE" w:rsidP="00CC09EE">
      <w:r>
        <w:t xml:space="preserve">4. Organisational Adaptation and Warfare Character  </w:t>
      </w:r>
    </w:p>
    <w:p w14:paraId="79588DFF" w14:textId="77777777" w:rsidR="00CC09EE" w:rsidRDefault="00CC09EE" w:rsidP="00CC09EE">
      <w:r>
        <w:t xml:space="preserve">5. Synthesis, Implications, and Gaps  </w:t>
      </w:r>
    </w:p>
    <w:p w14:paraId="554C6845" w14:textId="77777777" w:rsidR="00CC09EE" w:rsidRDefault="00CC09EE" w:rsidP="00CC09EE"/>
    <w:p w14:paraId="6F4909FD" w14:textId="77777777" w:rsidR="00CC09EE" w:rsidRDefault="00CC09EE" w:rsidP="00CC09EE">
      <w:r>
        <w:rPr>
          <w:rFonts w:hint="eastAsia"/>
        </w:rPr>
        <w:t xml:space="preserve">For each finding from the DIMERs, log where it fits (e.g., "Krepinevich's network-centric argument </w:t>
      </w:r>
      <w:r>
        <w:rPr>
          <w:rFonts w:hint="eastAsia"/>
        </w:rPr>
        <w:t>→</w:t>
      </w:r>
      <w:r>
        <w:rPr>
          <w:rFonts w:hint="eastAsia"/>
        </w:rPr>
        <w:t xml:space="preserve"> Section 2: Optimist perspective; supports revolutionary RMA implication").  </w:t>
      </w:r>
    </w:p>
    <w:p w14:paraId="60111077" w14:textId="77777777" w:rsidR="00CC09EE" w:rsidRDefault="00CC09EE" w:rsidP="00CC09EE">
      <w:r>
        <w:t xml:space="preserve">Maintain an **Evidence &amp; Implication Log** as a table:  </w:t>
      </w:r>
    </w:p>
    <w:p w14:paraId="09B19241" w14:textId="1D8DB60E" w:rsidR="00CC09EE" w:rsidRDefault="00CC09EE" w:rsidP="00CC09EE">
      <w:r>
        <w:t xml:space="preserve">| Finding | Source | </w:t>
      </w:r>
      <w:r w:rsidR="00E17B83">
        <w:t xml:space="preserve">DIMERS </w:t>
      </w:r>
      <w:r>
        <w:t xml:space="preserve">Element | Presentation Section | Evidence (Summary) | Implication for RQ |  </w:t>
      </w:r>
    </w:p>
    <w:p w14:paraId="7C44861A" w14:textId="77777777" w:rsidR="00CC09EE" w:rsidRDefault="00CC09EE" w:rsidP="00CC09EE">
      <w:r>
        <w:t>Organize by section, ensuring balance between optimist/skeptic views.</w:t>
      </w:r>
    </w:p>
    <w:p w14:paraId="6BD98004" w14:textId="77777777" w:rsidR="00CC09EE" w:rsidRDefault="00CC09EE" w:rsidP="00CC09EE"/>
    <w:p w14:paraId="1210FAF0" w14:textId="77777777" w:rsidR="00CC09EE" w:rsidRDefault="00CC09EE" w:rsidP="00CC09EE">
      <w:r>
        <w:t xml:space="preserve">**Step 9: Extract quotations and citations**  </w:t>
      </w:r>
    </w:p>
    <w:p w14:paraId="307788CE" w14:textId="77777777" w:rsidR="00CC09EE" w:rsidRDefault="00CC09EE" w:rsidP="00CC09EE">
      <w:r>
        <w:rPr>
          <w:rFonts w:hint="eastAsia"/>
        </w:rPr>
        <w:t xml:space="preserve">From all sources, collect 3-5 direct quotes per paper (with page numbers or section references if paginated). Tag each quote to the relevant presentation section/slide (e.g., "Quote: 'AI compresses decision cycles' (p. 45) </w:t>
      </w:r>
      <w:r>
        <w:rPr>
          <w:rFonts w:hint="eastAsia"/>
        </w:rPr>
        <w:t>→</w:t>
      </w:r>
      <w:r>
        <w:rPr>
          <w:rFonts w:hint="eastAsia"/>
        </w:rPr>
        <w:t xml:space="preserve"> Section 3: OODA/hyperwar sub-qu</w:t>
      </w:r>
      <w:r>
        <w:t xml:space="preserve">estion").  </w:t>
      </w:r>
    </w:p>
    <w:p w14:paraId="74C8027A" w14:textId="77777777" w:rsidR="00CC09EE" w:rsidRDefault="00CC09EE" w:rsidP="00CC09EE">
      <w:r>
        <w:t xml:space="preserve">Format as a list:  </w:t>
      </w:r>
    </w:p>
    <w:p w14:paraId="3813F2A3" w14:textId="77777777" w:rsidR="00CC09EE" w:rsidRDefault="00CC09EE" w:rsidP="00CC09EE">
      <w:r>
        <w:t xml:space="preserve">- Source: [Full Citation in APA]  </w:t>
      </w:r>
    </w:p>
    <w:p w14:paraId="70503BD7" w14:textId="77777777" w:rsidR="00CC09EE" w:rsidRDefault="00CC09EE" w:rsidP="00CC09EE">
      <w:r>
        <w:rPr>
          <w:rFonts w:hint="eastAsia"/>
        </w:rPr>
        <w:t xml:space="preserve">  - Quote 1: "Text" (p. XX) </w:t>
      </w:r>
      <w:r>
        <w:rPr>
          <w:rFonts w:hint="eastAsia"/>
        </w:rPr>
        <w:t>→</w:t>
      </w:r>
      <w:r>
        <w:rPr>
          <w:rFonts w:hint="eastAsia"/>
        </w:rPr>
        <w:t xml:space="preserve"> Tag: Section X  </w:t>
      </w:r>
    </w:p>
    <w:p w14:paraId="5114A522" w14:textId="77777777" w:rsidR="00CC09EE" w:rsidRDefault="00CC09EE" w:rsidP="00CC09EE">
      <w:r>
        <w:t>Prioritize quotes supporting RQ pillars (mission command, organization, warfare character).</w:t>
      </w:r>
    </w:p>
    <w:p w14:paraId="200FF746" w14:textId="77777777" w:rsidR="00CC09EE" w:rsidRDefault="00CC09EE" w:rsidP="00CC09EE"/>
    <w:p w14:paraId="1F8DFDD1" w14:textId="77777777" w:rsidR="00CC09EE" w:rsidRDefault="00CC09EE" w:rsidP="00CC09EE">
      <w:r>
        <w:t xml:space="preserve">**Step 10: Maintain a single consolidated file**  </w:t>
      </w:r>
    </w:p>
    <w:p w14:paraId="254EF60C" w14:textId="77777777" w:rsidR="00CC09EE" w:rsidRDefault="00CC09EE" w:rsidP="00CC09EE">
      <w:r>
        <w:t xml:space="preserve">Output everything in a single, structured Markdown file titled "Master Dataset: RMA Literature Analysis.md". Organize as:  </w:t>
      </w:r>
    </w:p>
    <w:p w14:paraId="6141E9E6" w14:textId="77777777" w:rsidR="00CC09EE" w:rsidRDefault="00CC09EE" w:rsidP="00CC09EE">
      <w:r>
        <w:lastRenderedPageBreak/>
        <w:t xml:space="preserve">- Header: RQ, Sub-questions, Source List  </w:t>
      </w:r>
    </w:p>
    <w:p w14:paraId="38B6F798" w14:textId="40CDF814" w:rsidR="00CC09EE" w:rsidRDefault="00CC09EE" w:rsidP="00CC09EE">
      <w:r>
        <w:t xml:space="preserve">- Section 1: </w:t>
      </w:r>
      <w:r w:rsidR="00E17B83">
        <w:t xml:space="preserve">DIMERS </w:t>
      </w:r>
      <w:r>
        <w:t xml:space="preserve">Analyses (one subsection per source)  </w:t>
      </w:r>
    </w:p>
    <w:p w14:paraId="5E45504B" w14:textId="77777777" w:rsidR="00CC09EE" w:rsidRDefault="00CC09EE" w:rsidP="00CC09EE">
      <w:r>
        <w:t xml:space="preserve">- Section 2: Presentation Outline with Logged Findings  </w:t>
      </w:r>
    </w:p>
    <w:p w14:paraId="2426316D" w14:textId="77777777" w:rsidR="00CC09EE" w:rsidRDefault="00CC09EE" w:rsidP="00CC09EE">
      <w:r>
        <w:t xml:space="preserve">- Section 3: Evidence &amp; Implication Log (Table)  </w:t>
      </w:r>
    </w:p>
    <w:p w14:paraId="6842F6D1" w14:textId="77777777" w:rsidR="00CC09EE" w:rsidRDefault="00CC09EE" w:rsidP="00CC09EE">
      <w:r>
        <w:t xml:space="preserve">- Section 4: Quotations and Citations (List by Source)  </w:t>
      </w:r>
    </w:p>
    <w:p w14:paraId="1C7DFCBE" w14:textId="6C03900E" w:rsidR="00F63590" w:rsidRDefault="00CC09EE" w:rsidP="00CC09EE">
      <w:r>
        <w:t>This file serves as the master dataset for drafting slides and notes. Ensure it's comprehensive, balanced, and ready for synthesis into the literature review.</w:t>
      </w:r>
    </w:p>
    <w:p w14:paraId="6D83E395" w14:textId="77777777" w:rsidR="00412C46" w:rsidRDefault="00412C46" w:rsidP="00CC09EE"/>
    <w:p w14:paraId="4C0995C3" w14:textId="77777777" w:rsidR="00141C03" w:rsidRDefault="00141C03" w:rsidP="00141C03"/>
    <w:p w14:paraId="521960AF" w14:textId="77777777" w:rsidR="00141C03" w:rsidRPr="00CC09EE" w:rsidRDefault="00141C03" w:rsidP="00141C03">
      <w:r>
        <w:t>When doing a DIMERS analysis of a source:  after DIMERS you will suggest a PEEL paragraph about the text. WHEN ANALYSING A SOURCE FOR ME You will print everything in a latex code. INCLUDE INLINE CITATIONS. THEY’LL BE OF THE FORMAT “SURNAME_YYYY”</w:t>
      </w:r>
    </w:p>
    <w:p w14:paraId="64A61509" w14:textId="15C1EF64" w:rsidR="00412C46" w:rsidRPr="00CC09EE" w:rsidRDefault="00412C46" w:rsidP="00141C03"/>
    <w:sectPr w:rsidR="00412C46" w:rsidRPr="00CC09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4A1E84"/>
    <w:multiLevelType w:val="multilevel"/>
    <w:tmpl w:val="D70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96C43"/>
    <w:multiLevelType w:val="multilevel"/>
    <w:tmpl w:val="205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416E8"/>
    <w:multiLevelType w:val="multilevel"/>
    <w:tmpl w:val="DD4C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03C1A"/>
    <w:multiLevelType w:val="multilevel"/>
    <w:tmpl w:val="04B8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4242B"/>
    <w:multiLevelType w:val="multilevel"/>
    <w:tmpl w:val="5ACC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742C8"/>
    <w:multiLevelType w:val="multilevel"/>
    <w:tmpl w:val="70E80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5B5257"/>
    <w:multiLevelType w:val="multilevel"/>
    <w:tmpl w:val="1CA6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155CA"/>
    <w:multiLevelType w:val="multilevel"/>
    <w:tmpl w:val="C696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613ED"/>
    <w:multiLevelType w:val="multilevel"/>
    <w:tmpl w:val="3C12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83F1F"/>
    <w:multiLevelType w:val="multilevel"/>
    <w:tmpl w:val="A53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275B8"/>
    <w:multiLevelType w:val="multilevel"/>
    <w:tmpl w:val="BEAE8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71F78"/>
    <w:multiLevelType w:val="multilevel"/>
    <w:tmpl w:val="C6D46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064229">
    <w:abstractNumId w:val="8"/>
  </w:num>
  <w:num w:numId="2" w16cid:durableId="1491167954">
    <w:abstractNumId w:val="6"/>
  </w:num>
  <w:num w:numId="3" w16cid:durableId="854075792">
    <w:abstractNumId w:val="5"/>
  </w:num>
  <w:num w:numId="4" w16cid:durableId="701055899">
    <w:abstractNumId w:val="4"/>
  </w:num>
  <w:num w:numId="5" w16cid:durableId="1870996276">
    <w:abstractNumId w:val="7"/>
  </w:num>
  <w:num w:numId="6" w16cid:durableId="1630043040">
    <w:abstractNumId w:val="3"/>
  </w:num>
  <w:num w:numId="7" w16cid:durableId="1970429121">
    <w:abstractNumId w:val="2"/>
  </w:num>
  <w:num w:numId="8" w16cid:durableId="224070798">
    <w:abstractNumId w:val="1"/>
  </w:num>
  <w:num w:numId="9" w16cid:durableId="1916281636">
    <w:abstractNumId w:val="0"/>
  </w:num>
  <w:num w:numId="10" w16cid:durableId="1493720740">
    <w:abstractNumId w:val="10"/>
  </w:num>
  <w:num w:numId="11" w16cid:durableId="1968126831">
    <w:abstractNumId w:val="20"/>
  </w:num>
  <w:num w:numId="12" w16cid:durableId="1700860198">
    <w:abstractNumId w:val="12"/>
  </w:num>
  <w:num w:numId="13" w16cid:durableId="1739941489">
    <w:abstractNumId w:val="18"/>
  </w:num>
  <w:num w:numId="14" w16cid:durableId="1224827427">
    <w:abstractNumId w:val="14"/>
  </w:num>
  <w:num w:numId="15" w16cid:durableId="1333796423">
    <w:abstractNumId w:val="9"/>
  </w:num>
  <w:num w:numId="16" w16cid:durableId="2067335863">
    <w:abstractNumId w:val="17"/>
  </w:num>
  <w:num w:numId="17" w16cid:durableId="353389034">
    <w:abstractNumId w:val="15"/>
  </w:num>
  <w:num w:numId="18" w16cid:durableId="1053239836">
    <w:abstractNumId w:val="16"/>
  </w:num>
  <w:num w:numId="19" w16cid:durableId="909972239">
    <w:abstractNumId w:val="11"/>
  </w:num>
  <w:num w:numId="20" w16cid:durableId="45299209">
    <w:abstractNumId w:val="19"/>
  </w:num>
  <w:num w:numId="21" w16cid:durableId="16683633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C03"/>
    <w:rsid w:val="0015074B"/>
    <w:rsid w:val="00156580"/>
    <w:rsid w:val="00271E8A"/>
    <w:rsid w:val="0029639D"/>
    <w:rsid w:val="002A35BD"/>
    <w:rsid w:val="00326F90"/>
    <w:rsid w:val="0039413D"/>
    <w:rsid w:val="00412C46"/>
    <w:rsid w:val="00525318"/>
    <w:rsid w:val="00651F22"/>
    <w:rsid w:val="00A14CF1"/>
    <w:rsid w:val="00AA1D8D"/>
    <w:rsid w:val="00B47730"/>
    <w:rsid w:val="00CB0664"/>
    <w:rsid w:val="00CC09EE"/>
    <w:rsid w:val="00CD6983"/>
    <w:rsid w:val="00DE7832"/>
    <w:rsid w:val="00E17B83"/>
    <w:rsid w:val="00F635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2BEB6"/>
  <w14:defaultImageDpi w14:val="300"/>
  <w15:docId w15:val="{AA72B4D4-9095-4C81-A43D-4489817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BEATTY</cp:lastModifiedBy>
  <cp:revision>7</cp:revision>
  <dcterms:created xsi:type="dcterms:W3CDTF">2025-09-20T17:40:00Z</dcterms:created>
  <dcterms:modified xsi:type="dcterms:W3CDTF">2025-09-25T08:54:00Z</dcterms:modified>
  <cp:category/>
</cp:coreProperties>
</file>